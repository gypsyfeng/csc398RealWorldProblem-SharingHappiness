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xls" ContentType="application/vnd.ms-exce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E5F0E1" w14:textId="1E4C5E29" w:rsidR="00926436" w:rsidRDefault="001D6BCB" w:rsidP="00926436">
      <w:pPr>
        <w:jc w:val="left"/>
        <w:rPr>
          <w:ins w:id="0" w:author="ILONA POSNER" w:date="2016-07-14T23:52:00Z"/>
          <w:rFonts w:ascii="Adobe Caslon Pro" w:hAnsi="Adobe Caslon Pro"/>
          <w:sz w:val="24"/>
          <w:szCs w:val="24"/>
        </w:rPr>
        <w:pPrChange w:id="1" w:author="ILONA POSNER" w:date="2016-07-14T23:52:00Z">
          <w:pPr>
            <w:jc w:val="center"/>
          </w:pPr>
        </w:pPrChange>
      </w:pPr>
      <w:ins w:id="2" w:author="ILONA POSNER" w:date="2016-07-14T23:52:00Z">
        <w:r>
          <w:rPr>
            <w:rFonts w:ascii="Adobe Caslon Pro" w:hAnsi="Adobe Caslon Pro"/>
            <w:sz w:val="24"/>
            <w:szCs w:val="24"/>
          </w:rPr>
          <w:t>Well thought out and compiled</w:t>
        </w:r>
        <w:r w:rsidR="00926436">
          <w:rPr>
            <w:rFonts w:ascii="Adobe Caslon Pro" w:hAnsi="Adobe Caslon Pro"/>
            <w:sz w:val="24"/>
            <w:szCs w:val="24"/>
          </w:rPr>
          <w:t xml:space="preserve"> results. I like the way you combined the insights from your research paper and the survey results.</w:t>
        </w:r>
      </w:ins>
      <w:ins w:id="3" w:author="ILONA POSNER" w:date="2016-07-15T00:04:00Z">
        <w:r>
          <w:rPr>
            <w:rFonts w:ascii="Adobe Caslon Pro" w:hAnsi="Adobe Caslon Pro"/>
            <w:sz w:val="24"/>
            <w:szCs w:val="24"/>
          </w:rPr>
          <w:t xml:space="preserve"> 16 questionnaire respondents is a nice sample size.</w:t>
        </w:r>
      </w:ins>
      <w:bookmarkStart w:id="4" w:name="_GoBack"/>
      <w:bookmarkEnd w:id="4"/>
    </w:p>
    <w:p w14:paraId="3556D1B0" w14:textId="77777777" w:rsidR="00926436" w:rsidRDefault="00926436" w:rsidP="00926436">
      <w:pPr>
        <w:jc w:val="left"/>
        <w:rPr>
          <w:ins w:id="5" w:author="ILONA POSNER" w:date="2016-07-14T23:52:00Z"/>
          <w:rFonts w:ascii="Adobe Caslon Pro" w:hAnsi="Adobe Caslon Pro"/>
          <w:sz w:val="24"/>
          <w:szCs w:val="24"/>
        </w:rPr>
        <w:pPrChange w:id="6" w:author="ILONA POSNER" w:date="2016-07-14T23:52:00Z">
          <w:pPr>
            <w:jc w:val="center"/>
          </w:pPr>
        </w:pPrChange>
      </w:pPr>
    </w:p>
    <w:p w14:paraId="5EB720A1" w14:textId="77777777" w:rsidR="00926436" w:rsidRPr="00926436" w:rsidRDefault="00926436" w:rsidP="00926436">
      <w:pPr>
        <w:jc w:val="left"/>
        <w:rPr>
          <w:ins w:id="7" w:author="ILONA POSNER" w:date="2016-07-14T23:51:00Z"/>
          <w:rFonts w:ascii="Adobe Caslon Pro" w:hAnsi="Adobe Caslon Pro"/>
          <w:sz w:val="24"/>
          <w:szCs w:val="24"/>
          <w:rPrChange w:id="8" w:author="ILONA POSNER" w:date="2016-07-14T23:52:00Z">
            <w:rPr>
              <w:ins w:id="9" w:author="ILONA POSNER" w:date="2016-07-14T23:51:00Z"/>
              <w:rFonts w:ascii="Adobe Caslon Pro" w:hAnsi="Adobe Caslon Pro"/>
              <w:sz w:val="32"/>
              <w:szCs w:val="32"/>
            </w:rPr>
          </w:rPrChange>
        </w:rPr>
        <w:pPrChange w:id="10" w:author="ILONA POSNER" w:date="2016-07-14T23:52:00Z">
          <w:pPr>
            <w:jc w:val="center"/>
          </w:pPr>
        </w:pPrChange>
      </w:pPr>
      <w:ins w:id="11" w:author="ILONA POSNER" w:date="2016-07-14T23:52:00Z">
        <w:r w:rsidRPr="00926436">
          <w:rPr>
            <w:rFonts w:ascii="Adobe Caslon Pro" w:hAnsi="Adobe Caslon Pro"/>
            <w:sz w:val="24"/>
            <w:szCs w:val="24"/>
            <w:rPrChange w:id="12" w:author="ILONA POSNER" w:date="2016-07-14T23:52:00Z">
              <w:rPr>
                <w:rFonts w:ascii="Adobe Caslon Pro" w:hAnsi="Adobe Caslon Pro"/>
                <w:sz w:val="32"/>
                <w:szCs w:val="32"/>
              </w:rPr>
            </w:rPrChange>
          </w:rPr>
          <w:t>If your report had a Table of Contents and page numbers it would be much easier to review.</w:t>
        </w:r>
      </w:ins>
    </w:p>
    <w:p w14:paraId="326BBC92" w14:textId="77777777" w:rsidR="00926436" w:rsidRDefault="00926436" w:rsidP="00554301">
      <w:pPr>
        <w:jc w:val="center"/>
        <w:rPr>
          <w:ins w:id="13" w:author="ILONA POSNER" w:date="2016-07-14T23:51:00Z"/>
          <w:rFonts w:ascii="Adobe Caslon Pro" w:hAnsi="Adobe Caslon Pro"/>
          <w:sz w:val="32"/>
          <w:szCs w:val="32"/>
        </w:rPr>
      </w:pPr>
    </w:p>
    <w:p w14:paraId="6A2DFF15" w14:textId="77777777" w:rsidR="00554301" w:rsidRPr="00554301" w:rsidRDefault="00554301" w:rsidP="00554301">
      <w:pPr>
        <w:jc w:val="center"/>
        <w:rPr>
          <w:rFonts w:ascii="Adobe Caslon Pro" w:hAnsi="Adobe Caslon Pro"/>
          <w:sz w:val="32"/>
          <w:szCs w:val="32"/>
        </w:rPr>
      </w:pPr>
      <w:r w:rsidRPr="00554301">
        <w:rPr>
          <w:rFonts w:ascii="Adobe Caslon Pro" w:hAnsi="Adobe Caslon Pro"/>
          <w:sz w:val="32"/>
          <w:szCs w:val="32"/>
        </w:rPr>
        <w:t>Research Paper Review</w:t>
      </w:r>
    </w:p>
    <w:p w14:paraId="019FC4DD" w14:textId="77777777" w:rsidR="00554301" w:rsidRDefault="00554301">
      <w:pPr>
        <w:rPr>
          <w:sz w:val="24"/>
          <w:szCs w:val="24"/>
        </w:rPr>
      </w:pPr>
    </w:p>
    <w:p w14:paraId="69500BE7" w14:textId="77777777" w:rsidR="00496900" w:rsidRDefault="00A23811">
      <w:pPr>
        <w:rPr>
          <w:sz w:val="24"/>
          <w:szCs w:val="24"/>
        </w:rPr>
      </w:pPr>
      <w:commentRangeStart w:id="14"/>
      <w:r w:rsidRPr="00A23811">
        <w:rPr>
          <w:sz w:val="24"/>
          <w:szCs w:val="24"/>
        </w:rPr>
        <w:t xml:space="preserve">Bunting, B. P., S. D. Murphy, S. M. O'neill, and F. R. Ferry. "Lifetime Prevalence of Mental Health Disorders and Delay in Treatment following Initial Onset: Evidence from the Northern Ireland Study of Health and Stress." </w:t>
      </w:r>
      <w:r w:rsidRPr="00A23811">
        <w:rPr>
          <w:i/>
          <w:sz w:val="24"/>
          <w:szCs w:val="24"/>
        </w:rPr>
        <w:t xml:space="preserve">Psychological Medicine Psychol. Med. </w:t>
      </w:r>
      <w:r w:rsidRPr="00A23811">
        <w:rPr>
          <w:sz w:val="24"/>
          <w:szCs w:val="24"/>
        </w:rPr>
        <w:t>42.08 (2011): 1727-739. Web.</w:t>
      </w:r>
      <w:commentRangeEnd w:id="14"/>
      <w:r w:rsidR="005F0251">
        <w:rPr>
          <w:rStyle w:val="CommentReference"/>
        </w:rPr>
        <w:commentReference w:id="14"/>
      </w:r>
    </w:p>
    <w:p w14:paraId="3EE590E9" w14:textId="77777777" w:rsidR="007D2AF0" w:rsidRDefault="007D2AF0">
      <w:pPr>
        <w:rPr>
          <w:sz w:val="24"/>
          <w:szCs w:val="24"/>
        </w:rPr>
      </w:pPr>
    </w:p>
    <w:p w14:paraId="07F5007B" w14:textId="77777777" w:rsidR="007D2AF0" w:rsidRPr="007D2AF0" w:rsidRDefault="007D2AF0">
      <w:pPr>
        <w:rPr>
          <w:szCs w:val="21"/>
        </w:rPr>
      </w:pPr>
      <w:r w:rsidRPr="007D2AF0">
        <w:rPr>
          <w:szCs w:val="21"/>
        </w:rPr>
        <w:t>Pdf of this research paper is attached at the end of this file, please use as reference.</w:t>
      </w:r>
    </w:p>
    <w:p w14:paraId="5D202D3F" w14:textId="77777777" w:rsidR="00496900" w:rsidRDefault="00496900"/>
    <w:p w14:paraId="3674BD6D" w14:textId="77777777" w:rsidR="000B353C" w:rsidRPr="00EA6B94" w:rsidRDefault="00C74339">
      <w:pPr>
        <w:rPr>
          <w:rFonts w:ascii="Adobe Caslon Pro" w:hAnsi="Adobe Caslon Pro"/>
          <w:sz w:val="24"/>
          <w:szCs w:val="24"/>
        </w:rPr>
      </w:pPr>
      <w:r w:rsidRPr="00EA6B94">
        <w:rPr>
          <w:rFonts w:ascii="Adobe Caslon Pro" w:hAnsi="Adobe Caslon Pro"/>
          <w:sz w:val="24"/>
          <w:szCs w:val="24"/>
        </w:rPr>
        <w:t>This paper reported on finding from the Northern Ireland Study of Health and Stress (NISHS)</w:t>
      </w:r>
      <w:r w:rsidR="002F308B" w:rsidRPr="00EA6B94">
        <w:rPr>
          <w:rFonts w:ascii="Adobe Caslon Pro" w:hAnsi="Adobe Caslon Pro"/>
          <w:sz w:val="24"/>
          <w:szCs w:val="24"/>
        </w:rPr>
        <w:t xml:space="preserve"> holding from 2004 to 2008</w:t>
      </w:r>
      <w:r w:rsidRPr="00EA6B94">
        <w:rPr>
          <w:rFonts w:ascii="Adobe Caslon Pro" w:hAnsi="Adobe Caslon Pro"/>
          <w:sz w:val="24"/>
          <w:szCs w:val="24"/>
        </w:rPr>
        <w:t xml:space="preserve">. </w:t>
      </w:r>
      <w:r w:rsidR="00524EDC" w:rsidRPr="00EA6B94">
        <w:rPr>
          <w:rFonts w:ascii="Adobe Caslon Pro" w:hAnsi="Adobe Caslon Pro"/>
          <w:sz w:val="24"/>
          <w:szCs w:val="24"/>
        </w:rPr>
        <w:t>NI went through 30-40 years of civil conflicts and all the conflicts ended in 1999. The population in NI lived in relative peace and enjoyed free primary c</w:t>
      </w:r>
      <w:r w:rsidR="00F13769" w:rsidRPr="00EA6B94">
        <w:rPr>
          <w:rFonts w:ascii="Adobe Caslon Pro" w:hAnsi="Adobe Caslon Pro"/>
          <w:sz w:val="24"/>
          <w:szCs w:val="24"/>
        </w:rPr>
        <w:t>are services when NISHS held</w:t>
      </w:r>
      <w:r w:rsidR="00524EDC" w:rsidRPr="00EA6B94">
        <w:rPr>
          <w:rFonts w:ascii="Adobe Caslon Pro" w:hAnsi="Adobe Caslon Pro"/>
          <w:sz w:val="24"/>
          <w:szCs w:val="24"/>
        </w:rPr>
        <w:t xml:space="preserve">. </w:t>
      </w:r>
      <w:r w:rsidR="002F308B" w:rsidRPr="00EA6B94">
        <w:rPr>
          <w:rFonts w:ascii="Adobe Caslon Pro" w:hAnsi="Adobe Caslon Pro"/>
          <w:sz w:val="24"/>
          <w:szCs w:val="24"/>
        </w:rPr>
        <w:t>This study was based on DSM-IV criteria</w:t>
      </w:r>
      <w:r w:rsidR="00D41B79" w:rsidRPr="00EA6B94">
        <w:rPr>
          <w:rFonts w:ascii="Adobe Caslon Pro" w:hAnsi="Adobe Caslon Pro"/>
          <w:sz w:val="24"/>
          <w:szCs w:val="24"/>
        </w:rPr>
        <w:t xml:space="preserve"> and was a representative face-to-face interview survey among </w:t>
      </w:r>
      <w:r w:rsidR="00D41B79" w:rsidRPr="005F0251">
        <w:rPr>
          <w:rFonts w:ascii="Adobe Caslon Pro" w:hAnsi="Adobe Caslon Pro"/>
          <w:sz w:val="24"/>
          <w:szCs w:val="24"/>
          <w:highlight w:val="yellow"/>
          <w:rPrChange w:id="15" w:author="ILONA POSNER" w:date="2016-07-14T23:13:00Z">
            <w:rPr>
              <w:rFonts w:ascii="Adobe Caslon Pro" w:hAnsi="Adobe Caslon Pro"/>
              <w:sz w:val="24"/>
              <w:szCs w:val="24"/>
            </w:rPr>
          </w:rPrChange>
        </w:rPr>
        <w:t>4340 individuals aged &gt;= 18 years</w:t>
      </w:r>
      <w:r w:rsidR="00D41B79" w:rsidRPr="00EA6B94">
        <w:rPr>
          <w:rFonts w:ascii="Adobe Caslon Pro" w:hAnsi="Adobe Caslon Pro"/>
          <w:sz w:val="24"/>
          <w:szCs w:val="24"/>
        </w:rPr>
        <w:t xml:space="preserve"> in NI.</w:t>
      </w:r>
      <w:r w:rsidR="00B1685D" w:rsidRPr="00EA6B94">
        <w:rPr>
          <w:rFonts w:ascii="Adobe Caslon Pro" w:hAnsi="Adobe Caslon Pro"/>
          <w:sz w:val="24"/>
          <w:szCs w:val="24"/>
        </w:rPr>
        <w:t xml:space="preserve"> Four major mental disorders including anxiety disorders, mood disorders, impulse-control disorders and substance disorders were examined. </w:t>
      </w:r>
    </w:p>
    <w:p w14:paraId="3793DBE2" w14:textId="77777777" w:rsidR="00231325" w:rsidRPr="00EA6B94" w:rsidRDefault="00231325">
      <w:pPr>
        <w:rPr>
          <w:rFonts w:ascii="Adobe Caslon Pro" w:hAnsi="Adobe Caslon Pro"/>
          <w:sz w:val="24"/>
          <w:szCs w:val="24"/>
        </w:rPr>
      </w:pPr>
    </w:p>
    <w:p w14:paraId="3E674C69" w14:textId="77777777" w:rsidR="00B1685D" w:rsidRPr="00EA6B94" w:rsidRDefault="00D41B79">
      <w:pPr>
        <w:rPr>
          <w:rFonts w:ascii="Adobe Caslon Pro" w:hAnsi="Adobe Caslon Pro"/>
          <w:sz w:val="24"/>
          <w:szCs w:val="24"/>
        </w:rPr>
      </w:pPr>
      <w:r w:rsidRPr="00EA6B94">
        <w:rPr>
          <w:rFonts w:ascii="Adobe Caslon Pro" w:hAnsi="Adobe Caslon Pro"/>
          <w:sz w:val="24"/>
          <w:szCs w:val="24"/>
        </w:rPr>
        <w:t xml:space="preserve">The paper analyzed </w:t>
      </w:r>
      <w:r w:rsidR="00B1685D" w:rsidRPr="00EA6B94">
        <w:rPr>
          <w:rFonts w:ascii="Adobe Caslon Pro" w:hAnsi="Adobe Caslon Pro"/>
          <w:sz w:val="24"/>
          <w:szCs w:val="24"/>
        </w:rPr>
        <w:t>the lifetime prevalence of mental disorders</w:t>
      </w:r>
      <w:r w:rsidR="00524EDC" w:rsidRPr="00EA6B94">
        <w:rPr>
          <w:rFonts w:ascii="Adobe Caslon Pro" w:hAnsi="Adobe Caslon Pro"/>
          <w:sz w:val="24"/>
          <w:szCs w:val="24"/>
        </w:rPr>
        <w:t xml:space="preserve"> presented in Table 1</w:t>
      </w:r>
      <w:r w:rsidR="00B1685D" w:rsidRPr="00EA6B94">
        <w:rPr>
          <w:rFonts w:ascii="Adobe Caslon Pro" w:hAnsi="Adobe Caslon Pro"/>
          <w:sz w:val="24"/>
          <w:szCs w:val="24"/>
        </w:rPr>
        <w:t>, the age-at-onset distributions and projected lifetime risk</w:t>
      </w:r>
      <w:r w:rsidR="00524EDC" w:rsidRPr="00EA6B94">
        <w:rPr>
          <w:rFonts w:ascii="Adobe Caslon Pro" w:hAnsi="Adobe Caslon Pro"/>
          <w:sz w:val="24"/>
          <w:szCs w:val="24"/>
        </w:rPr>
        <w:t xml:space="preserve"> presented in Table 2</w:t>
      </w:r>
      <w:r w:rsidR="00B1685D" w:rsidRPr="00EA6B94">
        <w:rPr>
          <w:rFonts w:ascii="Adobe Caslon Pro" w:hAnsi="Adobe Caslon Pro"/>
          <w:sz w:val="24"/>
          <w:szCs w:val="24"/>
        </w:rPr>
        <w:t>, the association of sociodemographic characteristics and the experience of civil conflict with mental disorders</w:t>
      </w:r>
      <w:r w:rsidR="00524EDC" w:rsidRPr="00EA6B94">
        <w:rPr>
          <w:rFonts w:ascii="Adobe Caslon Pro" w:hAnsi="Adobe Caslon Pro"/>
          <w:sz w:val="24"/>
          <w:szCs w:val="24"/>
        </w:rPr>
        <w:t xml:space="preserve"> presented in Table 3</w:t>
      </w:r>
      <w:r w:rsidR="00B1685D" w:rsidRPr="00EA6B94">
        <w:rPr>
          <w:rFonts w:ascii="Adobe Caslon Pro" w:hAnsi="Adobe Caslon Pro"/>
          <w:sz w:val="24"/>
          <w:szCs w:val="24"/>
        </w:rPr>
        <w:t xml:space="preserve">, the cumulative lifetime probabilities of treatment seeking </w:t>
      </w:r>
      <w:r w:rsidR="00524EDC" w:rsidRPr="00EA6B94">
        <w:rPr>
          <w:rFonts w:ascii="Adobe Caslon Pro" w:hAnsi="Adobe Caslon Pro"/>
          <w:sz w:val="24"/>
          <w:szCs w:val="24"/>
        </w:rPr>
        <w:t xml:space="preserve">presented in Figure 1-4 </w:t>
      </w:r>
      <w:r w:rsidR="00B1685D" w:rsidRPr="00EA6B94">
        <w:rPr>
          <w:rFonts w:ascii="Adobe Caslon Pro" w:hAnsi="Adobe Caslon Pro"/>
          <w:sz w:val="24"/>
          <w:szCs w:val="24"/>
        </w:rPr>
        <w:t>and the duration of delays in first treatment seeking in NI</w:t>
      </w:r>
      <w:r w:rsidR="00524EDC" w:rsidRPr="00EA6B94">
        <w:rPr>
          <w:rFonts w:ascii="Adobe Caslon Pro" w:hAnsi="Adobe Caslon Pro"/>
          <w:sz w:val="24"/>
          <w:szCs w:val="24"/>
        </w:rPr>
        <w:t xml:space="preserve"> presented in Table 4</w:t>
      </w:r>
      <w:r w:rsidR="00B1685D" w:rsidRPr="00EA6B94">
        <w:rPr>
          <w:rFonts w:ascii="Adobe Caslon Pro" w:hAnsi="Adobe Caslon Pro"/>
          <w:sz w:val="24"/>
          <w:szCs w:val="24"/>
        </w:rPr>
        <w:t xml:space="preserve">. </w:t>
      </w:r>
    </w:p>
    <w:p w14:paraId="1BEB33C9" w14:textId="77777777" w:rsidR="00231325" w:rsidRPr="00EA6B94" w:rsidRDefault="00231325">
      <w:pPr>
        <w:rPr>
          <w:rFonts w:ascii="Adobe Caslon Pro" w:hAnsi="Adobe Caslon Pro"/>
          <w:sz w:val="24"/>
          <w:szCs w:val="24"/>
        </w:rPr>
      </w:pPr>
    </w:p>
    <w:p w14:paraId="292E5F1E" w14:textId="77777777" w:rsidR="00857BEA" w:rsidRPr="00EA6B94" w:rsidRDefault="007B3798">
      <w:pPr>
        <w:rPr>
          <w:rFonts w:ascii="Adobe Caslon Pro" w:hAnsi="Adobe Caslon Pro"/>
          <w:sz w:val="24"/>
          <w:szCs w:val="24"/>
        </w:rPr>
      </w:pPr>
      <w:r w:rsidRPr="00EA6B94">
        <w:rPr>
          <w:rFonts w:ascii="Adobe Caslon Pro" w:hAnsi="Adobe Caslon Pro"/>
          <w:sz w:val="24"/>
          <w:szCs w:val="24"/>
        </w:rPr>
        <w:t xml:space="preserve">Given the data in NISHS, the result revealed that almost </w:t>
      </w:r>
      <w:r w:rsidRPr="005F0251">
        <w:rPr>
          <w:rFonts w:ascii="Adobe Caslon Pro" w:hAnsi="Adobe Caslon Pro"/>
          <w:sz w:val="24"/>
          <w:szCs w:val="24"/>
          <w:highlight w:val="yellow"/>
          <w:rPrChange w:id="16" w:author="ILONA POSNER" w:date="2016-07-14T23:13:00Z">
            <w:rPr>
              <w:rFonts w:ascii="Adobe Caslon Pro" w:hAnsi="Adobe Caslon Pro"/>
              <w:sz w:val="24"/>
              <w:szCs w:val="24"/>
            </w:rPr>
          </w:rPrChange>
        </w:rPr>
        <w:t>two-fifths</w:t>
      </w:r>
      <w:r w:rsidRPr="00EA6B94">
        <w:rPr>
          <w:rFonts w:ascii="Adobe Caslon Pro" w:hAnsi="Adobe Caslon Pro"/>
          <w:sz w:val="24"/>
          <w:szCs w:val="24"/>
        </w:rPr>
        <w:t xml:space="preserve"> of the population meeting the criteria for any lifetime disorder</w:t>
      </w:r>
      <w:r w:rsidR="00415A49" w:rsidRPr="00EA6B94">
        <w:rPr>
          <w:rFonts w:ascii="Adobe Caslon Pro" w:hAnsi="Adobe Caslon Pro"/>
          <w:sz w:val="24"/>
          <w:szCs w:val="24"/>
        </w:rPr>
        <w:t xml:space="preserve"> and the projection estimated that almost </w:t>
      </w:r>
      <w:r w:rsidR="00415A49" w:rsidRPr="005F0251">
        <w:rPr>
          <w:rFonts w:ascii="Adobe Caslon Pro" w:hAnsi="Adobe Caslon Pro"/>
          <w:sz w:val="24"/>
          <w:szCs w:val="24"/>
          <w:highlight w:val="yellow"/>
          <w:rPrChange w:id="17" w:author="ILONA POSNER" w:date="2016-07-14T23:14:00Z">
            <w:rPr>
              <w:rFonts w:ascii="Adobe Caslon Pro" w:hAnsi="Adobe Caslon Pro"/>
              <w:sz w:val="24"/>
              <w:szCs w:val="24"/>
            </w:rPr>
          </w:rPrChange>
        </w:rPr>
        <w:t>half</w:t>
      </w:r>
      <w:r w:rsidR="00415A49" w:rsidRPr="00EA6B94">
        <w:rPr>
          <w:rFonts w:ascii="Adobe Caslon Pro" w:hAnsi="Adobe Caslon Pro"/>
          <w:sz w:val="24"/>
          <w:szCs w:val="24"/>
        </w:rPr>
        <w:t xml:space="preserve"> of the population would develop a mental disorder eventually in their lifetime</w:t>
      </w:r>
      <w:r w:rsidR="00231325" w:rsidRPr="00EA6B94">
        <w:rPr>
          <w:rFonts w:ascii="Adobe Caslon Pro" w:hAnsi="Adobe Caslon Pro"/>
          <w:sz w:val="24"/>
          <w:szCs w:val="24"/>
        </w:rPr>
        <w:t xml:space="preserve"> (by age 75)</w:t>
      </w:r>
      <w:r w:rsidR="00415A49" w:rsidRPr="00EA6B94">
        <w:rPr>
          <w:rFonts w:ascii="Adobe Caslon Pro" w:hAnsi="Adobe Caslon Pro"/>
          <w:sz w:val="24"/>
          <w:szCs w:val="24"/>
        </w:rPr>
        <w:t xml:space="preserve">. </w:t>
      </w:r>
      <w:r w:rsidR="00231325" w:rsidRPr="00EA6B94">
        <w:rPr>
          <w:rFonts w:ascii="Adobe Caslon Pro" w:hAnsi="Adobe Caslon Pro"/>
          <w:sz w:val="24"/>
          <w:szCs w:val="24"/>
        </w:rPr>
        <w:t>Lifetime prevalence rate for mood and anxiety disorders</w:t>
      </w:r>
      <w:r w:rsidR="00CE26DF" w:rsidRPr="00EA6B94">
        <w:rPr>
          <w:rFonts w:ascii="Adobe Caslon Pro" w:hAnsi="Adobe Caslon Pro"/>
          <w:sz w:val="24"/>
          <w:szCs w:val="24"/>
        </w:rPr>
        <w:t xml:space="preserve"> increase</w:t>
      </w:r>
      <w:r w:rsidR="00496900" w:rsidRPr="00EA6B94">
        <w:rPr>
          <w:rFonts w:ascii="Adobe Caslon Pro" w:hAnsi="Adobe Caslon Pro"/>
          <w:sz w:val="24"/>
          <w:szCs w:val="24"/>
        </w:rPr>
        <w:t>d</w:t>
      </w:r>
      <w:r w:rsidR="00310531" w:rsidRPr="00EA6B94">
        <w:rPr>
          <w:rFonts w:ascii="Adobe Caslon Pro" w:hAnsi="Adobe Caslon Pro"/>
          <w:sz w:val="24"/>
          <w:szCs w:val="24"/>
        </w:rPr>
        <w:t xml:space="preserve"> with age</w:t>
      </w:r>
      <w:r w:rsidR="00CE26DF" w:rsidRPr="00EA6B94">
        <w:rPr>
          <w:rFonts w:ascii="Adobe Caslon Pro" w:hAnsi="Adobe Caslon Pro"/>
          <w:sz w:val="24"/>
          <w:szCs w:val="24"/>
        </w:rPr>
        <w:t xml:space="preserve">. </w:t>
      </w:r>
      <w:r w:rsidR="00EF03D9" w:rsidRPr="00EA6B94">
        <w:rPr>
          <w:rFonts w:ascii="Adobe Caslon Pro" w:hAnsi="Adobe Caslon Pro"/>
          <w:sz w:val="24"/>
          <w:szCs w:val="24"/>
        </w:rPr>
        <w:t>Even though impulse-control and substance disorders’ p</w:t>
      </w:r>
      <w:r w:rsidR="00636140" w:rsidRPr="00EA6B94">
        <w:rPr>
          <w:rFonts w:ascii="Adobe Caslon Pro" w:hAnsi="Adobe Caslon Pro"/>
          <w:sz w:val="24"/>
          <w:szCs w:val="24"/>
        </w:rPr>
        <w:t>attern varied</w:t>
      </w:r>
      <w:r w:rsidR="00EF03D9" w:rsidRPr="00EA6B94">
        <w:rPr>
          <w:rFonts w:ascii="Adobe Caslon Pro" w:hAnsi="Adobe Caslon Pro"/>
          <w:sz w:val="24"/>
          <w:szCs w:val="24"/>
        </w:rPr>
        <w:t>, a</w:t>
      </w:r>
      <w:r w:rsidR="00636140" w:rsidRPr="00EA6B94">
        <w:rPr>
          <w:rFonts w:ascii="Adobe Caslon Pro" w:hAnsi="Adobe Caslon Pro"/>
          <w:sz w:val="24"/>
          <w:szCs w:val="24"/>
        </w:rPr>
        <w:t>ll disorders had</w:t>
      </w:r>
      <w:r w:rsidR="00310531" w:rsidRPr="00EA6B94">
        <w:rPr>
          <w:rFonts w:ascii="Adobe Caslon Pro" w:hAnsi="Adobe Caslon Pro"/>
          <w:sz w:val="24"/>
          <w:szCs w:val="24"/>
        </w:rPr>
        <w:t xml:space="preserve"> the lowest prevalence rate for 65+ year group. </w:t>
      </w:r>
    </w:p>
    <w:p w14:paraId="7303C51B" w14:textId="77777777" w:rsidR="00625303" w:rsidRPr="00EA6B94" w:rsidRDefault="00625303">
      <w:pPr>
        <w:rPr>
          <w:rFonts w:ascii="Adobe Caslon Pro" w:hAnsi="Adobe Caslon Pro"/>
          <w:sz w:val="24"/>
          <w:szCs w:val="24"/>
        </w:rPr>
      </w:pPr>
    </w:p>
    <w:p w14:paraId="72AD9A63" w14:textId="77777777" w:rsidR="00857BEA" w:rsidRPr="00EA6B94" w:rsidRDefault="00857BEA">
      <w:pPr>
        <w:rPr>
          <w:rFonts w:ascii="Adobe Caslon Pro" w:hAnsi="Adobe Caslon Pro"/>
          <w:sz w:val="24"/>
          <w:szCs w:val="24"/>
        </w:rPr>
      </w:pPr>
      <w:r w:rsidRPr="00EA6B94">
        <w:rPr>
          <w:rFonts w:ascii="Adobe Caslon Pro" w:hAnsi="Adobe Caslon Pro"/>
          <w:sz w:val="24"/>
          <w:szCs w:val="24"/>
        </w:rPr>
        <w:t xml:space="preserve">Impulse-control disorders had the earliest onset (13 years) followed by </w:t>
      </w:r>
      <w:r w:rsidRPr="00EA6B94">
        <w:rPr>
          <w:rFonts w:ascii="Adobe Caslon Pro" w:hAnsi="Adobe Caslon Pro"/>
          <w:sz w:val="24"/>
          <w:szCs w:val="24"/>
        </w:rPr>
        <w:lastRenderedPageBreak/>
        <w:t xml:space="preserve">anxiety (14 years), substance (21 years) and mood (32 years) disorders. </w:t>
      </w:r>
      <w:r w:rsidR="007F321D" w:rsidRPr="00EA6B94">
        <w:rPr>
          <w:rFonts w:ascii="Adobe Caslon Pro" w:hAnsi="Adobe Caslon Pro"/>
          <w:sz w:val="24"/>
          <w:szCs w:val="24"/>
        </w:rPr>
        <w:t>All mental disorders first occur</w:t>
      </w:r>
      <w:r w:rsidR="00625303" w:rsidRPr="00EA6B94">
        <w:rPr>
          <w:rFonts w:ascii="Adobe Caslon Pro" w:hAnsi="Adobe Caslon Pro"/>
          <w:sz w:val="24"/>
          <w:szCs w:val="24"/>
        </w:rPr>
        <w:t>red</w:t>
      </w:r>
      <w:r w:rsidR="007F321D" w:rsidRPr="00EA6B94">
        <w:rPr>
          <w:rFonts w:ascii="Adobe Caslon Pro" w:hAnsi="Adobe Caslon Pro"/>
          <w:sz w:val="24"/>
          <w:szCs w:val="24"/>
        </w:rPr>
        <w:t xml:space="preserve"> within a narrow age range.</w:t>
      </w:r>
    </w:p>
    <w:p w14:paraId="0908B24B" w14:textId="77777777" w:rsidR="00625303" w:rsidRPr="00EA6B94" w:rsidRDefault="00625303">
      <w:pPr>
        <w:rPr>
          <w:rFonts w:ascii="Adobe Caslon Pro" w:hAnsi="Adobe Caslon Pro"/>
          <w:sz w:val="24"/>
          <w:szCs w:val="24"/>
        </w:rPr>
      </w:pPr>
    </w:p>
    <w:p w14:paraId="2DAC9122" w14:textId="77777777" w:rsidR="00524EDC" w:rsidRPr="00EA6B94" w:rsidRDefault="00EF03D9">
      <w:pPr>
        <w:rPr>
          <w:rFonts w:ascii="Adobe Caslon Pro" w:hAnsi="Adobe Caslon Pro"/>
          <w:sz w:val="24"/>
          <w:szCs w:val="24"/>
        </w:rPr>
      </w:pPr>
      <w:r w:rsidRPr="00EA6B94">
        <w:rPr>
          <w:rFonts w:ascii="Adobe Caslon Pro" w:hAnsi="Adobe Caslon Pro"/>
          <w:sz w:val="24"/>
          <w:szCs w:val="24"/>
        </w:rPr>
        <w:t>About half of the</w:t>
      </w:r>
      <w:r w:rsidR="00F13769" w:rsidRPr="00EA6B94">
        <w:rPr>
          <w:rFonts w:ascii="Adobe Caslon Pro" w:hAnsi="Adobe Caslon Pro"/>
          <w:sz w:val="24"/>
          <w:szCs w:val="24"/>
        </w:rPr>
        <w:t xml:space="preserve"> pop</w:t>
      </w:r>
      <w:r w:rsidR="00636140" w:rsidRPr="00EA6B94">
        <w:rPr>
          <w:rFonts w:ascii="Adobe Caslon Pro" w:hAnsi="Adobe Caslon Pro"/>
          <w:sz w:val="24"/>
          <w:szCs w:val="24"/>
        </w:rPr>
        <w:t xml:space="preserve">ulation with </w:t>
      </w:r>
      <w:r w:rsidR="00636140" w:rsidRPr="005F0251">
        <w:rPr>
          <w:rFonts w:ascii="Adobe Caslon Pro" w:hAnsi="Adobe Caslon Pro"/>
          <w:sz w:val="24"/>
          <w:szCs w:val="24"/>
          <w:highlight w:val="yellow"/>
          <w:rPrChange w:id="18" w:author="ILONA POSNER" w:date="2016-07-14T23:14:00Z">
            <w:rPr>
              <w:rFonts w:ascii="Adobe Caslon Pro" w:hAnsi="Adobe Caslon Pro"/>
              <w:sz w:val="24"/>
              <w:szCs w:val="24"/>
            </w:rPr>
          </w:rPrChange>
        </w:rPr>
        <w:t>mood disorders</w:t>
      </w:r>
      <w:r w:rsidR="00636140" w:rsidRPr="00EA6B94">
        <w:rPr>
          <w:rFonts w:ascii="Adobe Caslon Pro" w:hAnsi="Adobe Caslon Pro"/>
          <w:sz w:val="24"/>
          <w:szCs w:val="24"/>
        </w:rPr>
        <w:t xml:space="preserve"> sought</w:t>
      </w:r>
      <w:r w:rsidR="00F13769" w:rsidRPr="00EA6B94">
        <w:rPr>
          <w:rFonts w:ascii="Adobe Caslon Pro" w:hAnsi="Adobe Caslon Pro"/>
          <w:sz w:val="24"/>
          <w:szCs w:val="24"/>
        </w:rPr>
        <w:t xml:space="preserve"> treatment in the </w:t>
      </w:r>
      <w:r w:rsidR="00F13769" w:rsidRPr="005F0251">
        <w:rPr>
          <w:rFonts w:ascii="Adobe Caslon Pro" w:hAnsi="Adobe Caslon Pro"/>
          <w:sz w:val="24"/>
          <w:szCs w:val="24"/>
          <w:highlight w:val="yellow"/>
          <w:rPrChange w:id="19" w:author="ILONA POSNER" w:date="2016-07-14T23:14:00Z">
            <w:rPr>
              <w:rFonts w:ascii="Adobe Caslon Pro" w:hAnsi="Adobe Caslon Pro"/>
              <w:sz w:val="24"/>
              <w:szCs w:val="24"/>
            </w:rPr>
          </w:rPrChange>
        </w:rPr>
        <w:t>first year</w:t>
      </w:r>
      <w:r w:rsidR="00F13769" w:rsidRPr="00EA6B94">
        <w:rPr>
          <w:rFonts w:ascii="Adobe Caslon Pro" w:hAnsi="Adobe Caslon Pro"/>
          <w:sz w:val="24"/>
          <w:szCs w:val="24"/>
        </w:rPr>
        <w:t xml:space="preserve"> following onset. However, only </w:t>
      </w:r>
      <w:r w:rsidR="00F13769" w:rsidRPr="005F0251">
        <w:rPr>
          <w:rFonts w:ascii="Adobe Caslon Pro" w:hAnsi="Adobe Caslon Pro"/>
          <w:sz w:val="24"/>
          <w:szCs w:val="24"/>
          <w:highlight w:val="yellow"/>
          <w:rPrChange w:id="20" w:author="ILONA POSNER" w:date="2016-07-14T23:14:00Z">
            <w:rPr>
              <w:rFonts w:ascii="Adobe Caslon Pro" w:hAnsi="Adobe Caslon Pro"/>
              <w:sz w:val="24"/>
              <w:szCs w:val="24"/>
            </w:rPr>
          </w:rPrChange>
        </w:rPr>
        <w:t>16%</w:t>
      </w:r>
      <w:r w:rsidR="00F13769" w:rsidRPr="00EA6B94">
        <w:rPr>
          <w:rFonts w:ascii="Adobe Caslon Pro" w:hAnsi="Adobe Caslon Pro"/>
          <w:sz w:val="24"/>
          <w:szCs w:val="24"/>
        </w:rPr>
        <w:t xml:space="preserve"> of those with </w:t>
      </w:r>
      <w:r w:rsidR="00F13769" w:rsidRPr="005F0251">
        <w:rPr>
          <w:rFonts w:ascii="Adobe Caslon Pro" w:hAnsi="Adobe Caslon Pro"/>
          <w:sz w:val="24"/>
          <w:szCs w:val="24"/>
          <w:highlight w:val="yellow"/>
          <w:rPrChange w:id="21" w:author="ILONA POSNER" w:date="2016-07-14T23:14:00Z">
            <w:rPr>
              <w:rFonts w:ascii="Adobe Caslon Pro" w:hAnsi="Adobe Caslon Pro"/>
              <w:sz w:val="24"/>
              <w:szCs w:val="24"/>
            </w:rPr>
          </w:rPrChange>
        </w:rPr>
        <w:t>anxiety</w:t>
      </w:r>
      <w:r w:rsidR="00F13769" w:rsidRPr="00EA6B94">
        <w:rPr>
          <w:rFonts w:ascii="Adobe Caslon Pro" w:hAnsi="Adobe Caslon Pro"/>
          <w:sz w:val="24"/>
          <w:szCs w:val="24"/>
        </w:rPr>
        <w:t xml:space="preserve"> disorders and </w:t>
      </w:r>
      <w:r w:rsidR="00F13769" w:rsidRPr="005F0251">
        <w:rPr>
          <w:rFonts w:ascii="Adobe Caslon Pro" w:hAnsi="Adobe Caslon Pro"/>
          <w:sz w:val="24"/>
          <w:szCs w:val="24"/>
          <w:highlight w:val="yellow"/>
          <w:rPrChange w:id="22" w:author="ILONA POSNER" w:date="2016-07-14T23:14:00Z">
            <w:rPr>
              <w:rFonts w:ascii="Adobe Caslon Pro" w:hAnsi="Adobe Caslon Pro"/>
              <w:sz w:val="24"/>
              <w:szCs w:val="24"/>
            </w:rPr>
          </w:rPrChange>
        </w:rPr>
        <w:t>4%</w:t>
      </w:r>
      <w:r w:rsidR="00F13769" w:rsidRPr="00EA6B94">
        <w:rPr>
          <w:rFonts w:ascii="Adobe Caslon Pro" w:hAnsi="Adobe Caslon Pro"/>
          <w:sz w:val="24"/>
          <w:szCs w:val="24"/>
        </w:rPr>
        <w:t xml:space="preserve"> of tho</w:t>
      </w:r>
      <w:r w:rsidR="00636140" w:rsidRPr="00EA6B94">
        <w:rPr>
          <w:rFonts w:ascii="Adobe Caslon Pro" w:hAnsi="Adobe Caslon Pro"/>
          <w:sz w:val="24"/>
          <w:szCs w:val="24"/>
        </w:rPr>
        <w:t xml:space="preserve">se with </w:t>
      </w:r>
      <w:r w:rsidR="00636140" w:rsidRPr="005F0251">
        <w:rPr>
          <w:rFonts w:ascii="Adobe Caslon Pro" w:hAnsi="Adobe Caslon Pro"/>
          <w:sz w:val="24"/>
          <w:szCs w:val="24"/>
          <w:highlight w:val="yellow"/>
          <w:rPrChange w:id="23" w:author="ILONA POSNER" w:date="2016-07-14T23:14:00Z">
            <w:rPr>
              <w:rFonts w:ascii="Adobe Caslon Pro" w:hAnsi="Adobe Caslon Pro"/>
              <w:sz w:val="24"/>
              <w:szCs w:val="24"/>
            </w:rPr>
          </w:rPrChange>
        </w:rPr>
        <w:t>substance</w:t>
      </w:r>
      <w:r w:rsidR="00636140" w:rsidRPr="00EA6B94">
        <w:rPr>
          <w:rFonts w:ascii="Adobe Caslon Pro" w:hAnsi="Adobe Caslon Pro"/>
          <w:sz w:val="24"/>
          <w:szCs w:val="24"/>
        </w:rPr>
        <w:t xml:space="preserve"> disorders sought</w:t>
      </w:r>
      <w:r w:rsidR="00F13769" w:rsidRPr="00EA6B94">
        <w:rPr>
          <w:rFonts w:ascii="Adobe Caslon Pro" w:hAnsi="Adobe Caslon Pro"/>
          <w:sz w:val="24"/>
          <w:szCs w:val="24"/>
        </w:rPr>
        <w:t xml:space="preserve"> treatment in the same time period. </w:t>
      </w:r>
      <w:r w:rsidRPr="00EA6B94">
        <w:rPr>
          <w:rFonts w:ascii="Adobe Caslon Pro" w:hAnsi="Adobe Caslon Pro"/>
          <w:sz w:val="24"/>
          <w:szCs w:val="24"/>
        </w:rPr>
        <w:t xml:space="preserve">Survival analysis of </w:t>
      </w:r>
      <w:r w:rsidR="00636140" w:rsidRPr="00EA6B94">
        <w:rPr>
          <w:rFonts w:ascii="Adobe Caslon Pro" w:hAnsi="Adobe Caslon Pro"/>
          <w:sz w:val="24"/>
          <w:szCs w:val="24"/>
        </w:rPr>
        <w:t>impulse-control disorders was</w:t>
      </w:r>
      <w:r w:rsidRPr="00EA6B94">
        <w:rPr>
          <w:rFonts w:ascii="Adobe Caslon Pro" w:hAnsi="Adobe Caslon Pro"/>
          <w:sz w:val="24"/>
          <w:szCs w:val="24"/>
        </w:rPr>
        <w:t xml:space="preserve"> absent</w:t>
      </w:r>
      <w:r w:rsidR="00636140" w:rsidRPr="00EA6B94">
        <w:rPr>
          <w:rFonts w:ascii="Adobe Caslon Pro" w:hAnsi="Adobe Caslon Pro"/>
          <w:sz w:val="24"/>
          <w:szCs w:val="24"/>
        </w:rPr>
        <w:t xml:space="preserve"> in the paper</w:t>
      </w:r>
      <w:r w:rsidRPr="00EA6B94">
        <w:rPr>
          <w:rFonts w:ascii="Adobe Caslon Pro" w:hAnsi="Adobe Caslon Pro"/>
          <w:sz w:val="24"/>
          <w:szCs w:val="24"/>
        </w:rPr>
        <w:t xml:space="preserve">. </w:t>
      </w:r>
      <w:r w:rsidR="007F321D" w:rsidRPr="00EA6B94">
        <w:rPr>
          <w:rFonts w:ascii="Adobe Caslon Pro" w:hAnsi="Adobe Caslon Pro"/>
          <w:sz w:val="24"/>
          <w:szCs w:val="24"/>
        </w:rPr>
        <w:t>Majority of the popul</w:t>
      </w:r>
      <w:r w:rsidR="00636140" w:rsidRPr="00EA6B94">
        <w:rPr>
          <w:rFonts w:ascii="Adobe Caslon Pro" w:hAnsi="Adobe Caslon Pro"/>
          <w:sz w:val="24"/>
          <w:szCs w:val="24"/>
        </w:rPr>
        <w:t>ation with mental disorders sought</w:t>
      </w:r>
      <w:r w:rsidR="007F321D" w:rsidRPr="00EA6B94">
        <w:rPr>
          <w:rFonts w:ascii="Adobe Caslon Pro" w:hAnsi="Adobe Caslon Pro"/>
          <w:sz w:val="24"/>
          <w:szCs w:val="24"/>
        </w:rPr>
        <w:t xml:space="preserve"> treatment eventually, but the duration of delays in first</w:t>
      </w:r>
      <w:r w:rsidR="00625303" w:rsidRPr="00EA6B94">
        <w:rPr>
          <w:rFonts w:ascii="Adobe Caslon Pro" w:hAnsi="Adobe Caslon Pro"/>
          <w:sz w:val="24"/>
          <w:szCs w:val="24"/>
        </w:rPr>
        <w:t xml:space="preserve"> treatment seeking was long, especially for anxiety and substance disorders. </w:t>
      </w:r>
      <w:r w:rsidR="001871C8" w:rsidRPr="00EA6B94">
        <w:rPr>
          <w:rFonts w:ascii="Adobe Caslon Pro" w:hAnsi="Adobe Caslon Pro"/>
          <w:sz w:val="24"/>
          <w:szCs w:val="24"/>
        </w:rPr>
        <w:t xml:space="preserve">The study came up with some factors leading to the delays. For anxiety disorders patients, </w:t>
      </w:r>
      <w:r w:rsidR="001871C8" w:rsidRPr="005F0251">
        <w:rPr>
          <w:rFonts w:ascii="Adobe Caslon Pro" w:hAnsi="Adobe Caslon Pro"/>
          <w:sz w:val="24"/>
          <w:szCs w:val="24"/>
          <w:highlight w:val="yellow"/>
          <w:rPrChange w:id="24" w:author="ILONA POSNER" w:date="2016-07-14T23:15:00Z">
            <w:rPr>
              <w:rFonts w:ascii="Adobe Caslon Pro" w:hAnsi="Adobe Caslon Pro"/>
              <w:sz w:val="24"/>
              <w:szCs w:val="24"/>
            </w:rPr>
          </w:rPrChange>
        </w:rPr>
        <w:t>avoidance</w:t>
      </w:r>
      <w:r w:rsidR="0004377F" w:rsidRPr="00EA6B94">
        <w:rPr>
          <w:rFonts w:ascii="Adobe Caslon Pro" w:hAnsi="Adobe Caslon Pro"/>
          <w:sz w:val="24"/>
          <w:szCs w:val="24"/>
        </w:rPr>
        <w:t xml:space="preserve"> (of treatment)</w:t>
      </w:r>
      <w:r w:rsidR="001871C8" w:rsidRPr="00EA6B94">
        <w:rPr>
          <w:rFonts w:ascii="Adobe Caslon Pro" w:hAnsi="Adobe Caslon Pro"/>
          <w:sz w:val="24"/>
          <w:szCs w:val="24"/>
        </w:rPr>
        <w:t xml:space="preserve"> was a symptom. Individuals with substance disorders might not </w:t>
      </w:r>
      <w:r w:rsidR="00DE43C1" w:rsidRPr="00EA6B94">
        <w:rPr>
          <w:rFonts w:ascii="Adobe Caslon Pro" w:hAnsi="Adobe Caslon Pro"/>
          <w:sz w:val="24"/>
          <w:szCs w:val="24"/>
        </w:rPr>
        <w:t xml:space="preserve">recognize the </w:t>
      </w:r>
      <w:r w:rsidR="00DE43C1" w:rsidRPr="005F0251">
        <w:rPr>
          <w:rFonts w:ascii="Adobe Caslon Pro" w:hAnsi="Adobe Caslon Pro"/>
          <w:sz w:val="24"/>
          <w:szCs w:val="24"/>
          <w:highlight w:val="yellow"/>
          <w:rPrChange w:id="25" w:author="ILONA POSNER" w:date="2016-07-14T23:15:00Z">
            <w:rPr>
              <w:rFonts w:ascii="Adobe Caslon Pro" w:hAnsi="Adobe Caslon Pro"/>
              <w:sz w:val="24"/>
              <w:szCs w:val="24"/>
            </w:rPr>
          </w:rPrChange>
        </w:rPr>
        <w:t>addiction as a mental disorder</w:t>
      </w:r>
      <w:r w:rsidR="00DE43C1" w:rsidRPr="00EA6B94">
        <w:rPr>
          <w:rFonts w:ascii="Adobe Caslon Pro" w:hAnsi="Adobe Caslon Pro"/>
          <w:sz w:val="24"/>
          <w:szCs w:val="24"/>
        </w:rPr>
        <w:t xml:space="preserve"> due to </w:t>
      </w:r>
      <w:r w:rsidR="00DE43C1" w:rsidRPr="005F0251">
        <w:rPr>
          <w:rFonts w:ascii="Adobe Caslon Pro" w:hAnsi="Adobe Caslon Pro"/>
          <w:sz w:val="24"/>
          <w:szCs w:val="24"/>
          <w:highlight w:val="yellow"/>
          <w:rPrChange w:id="26" w:author="ILONA POSNER" w:date="2016-07-14T23:15:00Z">
            <w:rPr>
              <w:rFonts w:ascii="Adobe Caslon Pro" w:hAnsi="Adobe Caslon Pro"/>
              <w:sz w:val="24"/>
              <w:szCs w:val="24"/>
            </w:rPr>
          </w:rPrChange>
        </w:rPr>
        <w:t>cultural</w:t>
      </w:r>
      <w:r w:rsidR="00DE43C1" w:rsidRPr="00EA6B94">
        <w:rPr>
          <w:rFonts w:ascii="Adobe Caslon Pro" w:hAnsi="Adobe Caslon Pro"/>
          <w:sz w:val="24"/>
          <w:szCs w:val="24"/>
        </w:rPr>
        <w:t xml:space="preserve">, religious and other reasons. Mood disorders with the minimal delay had greater impairment and impact on </w:t>
      </w:r>
      <w:r w:rsidR="00DE43C1" w:rsidRPr="005F0251">
        <w:rPr>
          <w:rFonts w:ascii="Adobe Caslon Pro" w:hAnsi="Adobe Caslon Pro"/>
          <w:sz w:val="24"/>
          <w:szCs w:val="24"/>
          <w:highlight w:val="yellow"/>
          <w:rPrChange w:id="27" w:author="ILONA POSNER" w:date="2016-07-14T23:16:00Z">
            <w:rPr>
              <w:rFonts w:ascii="Adobe Caslon Pro" w:hAnsi="Adobe Caslon Pro"/>
              <w:sz w:val="24"/>
              <w:szCs w:val="24"/>
            </w:rPr>
          </w:rPrChange>
        </w:rPr>
        <w:t xml:space="preserve">closed </w:t>
      </w:r>
      <w:commentRangeStart w:id="28"/>
      <w:r w:rsidR="00DE43C1" w:rsidRPr="005F0251">
        <w:rPr>
          <w:rFonts w:ascii="Adobe Caslon Pro" w:hAnsi="Adobe Caslon Pro"/>
          <w:sz w:val="24"/>
          <w:szCs w:val="24"/>
          <w:highlight w:val="yellow"/>
          <w:rPrChange w:id="29" w:author="ILONA POSNER" w:date="2016-07-14T23:16:00Z">
            <w:rPr>
              <w:rFonts w:ascii="Adobe Caslon Pro" w:hAnsi="Adobe Caslon Pro"/>
              <w:sz w:val="24"/>
              <w:szCs w:val="24"/>
            </w:rPr>
          </w:rPrChange>
        </w:rPr>
        <w:t>one</w:t>
      </w:r>
      <w:commentRangeEnd w:id="28"/>
      <w:r w:rsidR="005F0251">
        <w:rPr>
          <w:rStyle w:val="CommentReference"/>
        </w:rPr>
        <w:commentReference w:id="28"/>
      </w:r>
      <w:r w:rsidR="00DE43C1" w:rsidRPr="00EA6B94">
        <w:rPr>
          <w:rFonts w:ascii="Adobe Caslon Pro" w:hAnsi="Adobe Caslon Pro"/>
          <w:sz w:val="24"/>
          <w:szCs w:val="24"/>
        </w:rPr>
        <w:t xml:space="preserve"> who might influence one’s decision to seek help.</w:t>
      </w:r>
      <w:r w:rsidR="0004377F" w:rsidRPr="00EA6B94">
        <w:rPr>
          <w:rFonts w:ascii="Adobe Caslon Pro" w:hAnsi="Adobe Caslon Pro"/>
          <w:sz w:val="24"/>
          <w:szCs w:val="24"/>
        </w:rPr>
        <w:t xml:space="preserve"> </w:t>
      </w:r>
    </w:p>
    <w:p w14:paraId="50488D6F" w14:textId="77777777" w:rsidR="00625303" w:rsidRPr="00EA6B94" w:rsidRDefault="00625303">
      <w:pPr>
        <w:rPr>
          <w:rFonts w:ascii="Adobe Caslon Pro" w:hAnsi="Adobe Caslon Pro"/>
          <w:sz w:val="24"/>
          <w:szCs w:val="24"/>
        </w:rPr>
      </w:pPr>
    </w:p>
    <w:p w14:paraId="0A66AB20" w14:textId="77777777" w:rsidR="00857BEA" w:rsidRPr="00EA6B94" w:rsidRDefault="00857BEA">
      <w:pPr>
        <w:rPr>
          <w:rFonts w:ascii="Adobe Caslon Pro" w:hAnsi="Adobe Caslon Pro"/>
          <w:sz w:val="24"/>
          <w:szCs w:val="24"/>
        </w:rPr>
      </w:pPr>
      <w:r w:rsidRPr="00EA6B94">
        <w:rPr>
          <w:rFonts w:ascii="Adobe Caslon Pro" w:hAnsi="Adobe Caslon Pro"/>
          <w:sz w:val="24"/>
          <w:szCs w:val="24"/>
        </w:rPr>
        <w:t xml:space="preserve">The study also suggested that people exposed to </w:t>
      </w:r>
      <w:r w:rsidR="00A06ED8" w:rsidRPr="005F0251">
        <w:rPr>
          <w:rFonts w:ascii="Adobe Caslon Pro" w:hAnsi="Adobe Caslon Pro"/>
          <w:sz w:val="24"/>
          <w:szCs w:val="24"/>
          <w:highlight w:val="yellow"/>
          <w:rPrChange w:id="30" w:author="ILONA POSNER" w:date="2016-07-14T23:17:00Z">
            <w:rPr>
              <w:rFonts w:ascii="Adobe Caslon Pro" w:hAnsi="Adobe Caslon Pro"/>
              <w:sz w:val="24"/>
              <w:szCs w:val="24"/>
            </w:rPr>
          </w:rPrChange>
        </w:rPr>
        <w:t>war</w:t>
      </w:r>
      <w:r w:rsidR="00A06ED8" w:rsidRPr="00EA6B94">
        <w:rPr>
          <w:rFonts w:ascii="Adobe Caslon Pro" w:hAnsi="Adobe Caslon Pro"/>
          <w:sz w:val="24"/>
          <w:szCs w:val="24"/>
        </w:rPr>
        <w:t xml:space="preserve">-related events had higher risk of getting mental disorders. High level of </w:t>
      </w:r>
      <w:r w:rsidR="00A06ED8" w:rsidRPr="005F0251">
        <w:rPr>
          <w:rFonts w:ascii="Adobe Caslon Pro" w:hAnsi="Adobe Caslon Pro"/>
          <w:sz w:val="24"/>
          <w:szCs w:val="24"/>
          <w:highlight w:val="yellow"/>
          <w:rPrChange w:id="31" w:author="ILONA POSNER" w:date="2016-07-14T23:17:00Z">
            <w:rPr>
              <w:rFonts w:ascii="Adobe Caslon Pro" w:hAnsi="Adobe Caslon Pro"/>
              <w:sz w:val="24"/>
              <w:szCs w:val="24"/>
            </w:rPr>
          </w:rPrChange>
        </w:rPr>
        <w:t>social deprivation</w:t>
      </w:r>
      <w:r w:rsidR="00A06ED8" w:rsidRPr="00EA6B94">
        <w:rPr>
          <w:rFonts w:ascii="Adobe Caslon Pro" w:hAnsi="Adobe Caslon Pro"/>
          <w:sz w:val="24"/>
          <w:szCs w:val="24"/>
        </w:rPr>
        <w:t xml:space="preserve"> was proposed as a key factor of high rate of psychiatric morbidity. </w:t>
      </w:r>
      <w:r w:rsidR="00DE43C1" w:rsidRPr="00EA6B94">
        <w:rPr>
          <w:rFonts w:ascii="Adobe Caslon Pro" w:hAnsi="Adobe Caslon Pro"/>
          <w:sz w:val="24"/>
          <w:szCs w:val="24"/>
        </w:rPr>
        <w:t xml:space="preserve">Women had a higher chance to get anxiety and mood disorders and men had a higher chance to get impulse-control and substance disorders. Previously married individuals </w:t>
      </w:r>
      <w:r w:rsidR="0004377F" w:rsidRPr="00EA6B94">
        <w:rPr>
          <w:rFonts w:ascii="Adobe Caslon Pro" w:hAnsi="Adobe Caslon Pro"/>
          <w:sz w:val="24"/>
          <w:szCs w:val="24"/>
        </w:rPr>
        <w:t xml:space="preserve">were significantly associated with anxiety, mood and substance disorders. Meanwhile, lower income levels were more likely to have impulse-control and substance disorders. </w:t>
      </w:r>
    </w:p>
    <w:p w14:paraId="1FBFAF43" w14:textId="77777777" w:rsidR="0004377F" w:rsidRPr="00EA6B94" w:rsidRDefault="0004377F">
      <w:pPr>
        <w:rPr>
          <w:rFonts w:ascii="Adobe Caslon Pro" w:hAnsi="Adobe Caslon Pro"/>
          <w:sz w:val="24"/>
          <w:szCs w:val="24"/>
        </w:rPr>
      </w:pPr>
    </w:p>
    <w:p w14:paraId="17B35F81" w14:textId="77777777" w:rsidR="0004377F" w:rsidRPr="00EA6B94" w:rsidRDefault="00496900">
      <w:pPr>
        <w:rPr>
          <w:rFonts w:ascii="Adobe Caslon Pro" w:hAnsi="Adobe Caslon Pro"/>
          <w:sz w:val="24"/>
          <w:szCs w:val="24"/>
        </w:rPr>
      </w:pPr>
      <w:r w:rsidRPr="00EA6B94">
        <w:rPr>
          <w:rFonts w:ascii="Adobe Caslon Pro" w:hAnsi="Adobe Caslon Pro"/>
          <w:sz w:val="24"/>
          <w:szCs w:val="24"/>
        </w:rPr>
        <w:t xml:space="preserve">To sum up, mental disorders are very prevalent. </w:t>
      </w:r>
      <w:r w:rsidR="001A5582" w:rsidRPr="00EA6B94">
        <w:rPr>
          <w:rFonts w:ascii="Adobe Caslon Pro" w:hAnsi="Adobe Caslon Pro"/>
          <w:sz w:val="24"/>
          <w:szCs w:val="24"/>
        </w:rPr>
        <w:t>According to the paper, even though NI provides free primary care services, delay from initial disorder onset to first seeking treatment is still a big concern</w:t>
      </w:r>
      <w:r w:rsidRPr="00EA6B94">
        <w:rPr>
          <w:rFonts w:ascii="Adobe Caslon Pro" w:hAnsi="Adobe Caslon Pro"/>
          <w:sz w:val="24"/>
          <w:szCs w:val="24"/>
        </w:rPr>
        <w:t>, especially for anxiety and substance disorders</w:t>
      </w:r>
      <w:r w:rsidR="001A5582" w:rsidRPr="00EA6B94">
        <w:rPr>
          <w:rFonts w:ascii="Adobe Caslon Pro" w:hAnsi="Adobe Caslon Pro"/>
          <w:sz w:val="24"/>
          <w:szCs w:val="24"/>
        </w:rPr>
        <w:t>. Therefore, sex-specific, young-person-</w:t>
      </w:r>
      <w:r w:rsidRPr="00EA6B94">
        <w:rPr>
          <w:rFonts w:ascii="Adobe Caslon Pro" w:hAnsi="Adobe Caslon Pro"/>
          <w:sz w:val="24"/>
          <w:szCs w:val="24"/>
        </w:rPr>
        <w:t xml:space="preserve">specific, type-specific </w:t>
      </w:r>
      <w:r w:rsidR="001A5582" w:rsidRPr="00EA6B94">
        <w:rPr>
          <w:rFonts w:ascii="Adobe Caslon Pro" w:hAnsi="Adobe Caslon Pro"/>
          <w:sz w:val="24"/>
          <w:szCs w:val="24"/>
        </w:rPr>
        <w:t xml:space="preserve">and other-need-specific </w:t>
      </w:r>
      <w:r w:rsidR="001A5582" w:rsidRPr="005F0251">
        <w:rPr>
          <w:rFonts w:ascii="Adobe Caslon Pro" w:hAnsi="Adobe Caslon Pro"/>
          <w:sz w:val="24"/>
          <w:szCs w:val="24"/>
          <w:highlight w:val="yellow"/>
          <w:rPrChange w:id="32" w:author="ILONA POSNER" w:date="2016-07-14T23:18:00Z">
            <w:rPr>
              <w:rFonts w:ascii="Adobe Caslon Pro" w:hAnsi="Adobe Caslon Pro"/>
              <w:sz w:val="24"/>
              <w:szCs w:val="24"/>
            </w:rPr>
          </w:rPrChange>
        </w:rPr>
        <w:t>mental health promotion</w:t>
      </w:r>
      <w:r w:rsidR="001A5582" w:rsidRPr="00EA6B94">
        <w:rPr>
          <w:rFonts w:ascii="Adobe Caslon Pro" w:hAnsi="Adobe Caslon Pro"/>
          <w:sz w:val="24"/>
          <w:szCs w:val="24"/>
        </w:rPr>
        <w:t xml:space="preserve"> and </w:t>
      </w:r>
      <w:r w:rsidR="001A5582" w:rsidRPr="005F0251">
        <w:rPr>
          <w:rFonts w:ascii="Adobe Caslon Pro" w:hAnsi="Adobe Caslon Pro"/>
          <w:sz w:val="24"/>
          <w:szCs w:val="24"/>
          <w:highlight w:val="yellow"/>
          <w:rPrChange w:id="33" w:author="ILONA POSNER" w:date="2016-07-14T23:18:00Z">
            <w:rPr>
              <w:rFonts w:ascii="Adobe Caslon Pro" w:hAnsi="Adobe Caslon Pro"/>
              <w:sz w:val="24"/>
              <w:szCs w:val="24"/>
            </w:rPr>
          </w:rPrChange>
        </w:rPr>
        <w:t>targeting of services</w:t>
      </w:r>
      <w:r w:rsidR="001A5582" w:rsidRPr="00EA6B94">
        <w:rPr>
          <w:rFonts w:ascii="Adobe Caslon Pro" w:hAnsi="Adobe Caslon Pro"/>
          <w:sz w:val="24"/>
          <w:szCs w:val="24"/>
        </w:rPr>
        <w:t xml:space="preserve"> are very important</w:t>
      </w:r>
      <w:r w:rsidRPr="00EA6B94">
        <w:rPr>
          <w:rFonts w:ascii="Adobe Caslon Pro" w:hAnsi="Adobe Caslon Pro"/>
          <w:sz w:val="24"/>
          <w:szCs w:val="24"/>
        </w:rPr>
        <w:t xml:space="preserve"> and improvable</w:t>
      </w:r>
      <w:r w:rsidR="001A5582" w:rsidRPr="00EA6B94">
        <w:rPr>
          <w:rFonts w:ascii="Adobe Caslon Pro" w:hAnsi="Adobe Caslon Pro"/>
          <w:sz w:val="24"/>
          <w:szCs w:val="24"/>
        </w:rPr>
        <w:t xml:space="preserve">. </w:t>
      </w:r>
      <w:r w:rsidRPr="00EA6B94">
        <w:rPr>
          <w:rFonts w:ascii="Adobe Caslon Pro" w:hAnsi="Adobe Caslon Pro"/>
          <w:sz w:val="24"/>
          <w:szCs w:val="24"/>
        </w:rPr>
        <w:t>Furthermore, t</w:t>
      </w:r>
      <w:r w:rsidR="001A5582" w:rsidRPr="00EA6B94">
        <w:rPr>
          <w:rFonts w:ascii="Adobe Caslon Pro" w:hAnsi="Adobe Caslon Pro"/>
          <w:sz w:val="24"/>
          <w:szCs w:val="24"/>
        </w:rPr>
        <w:t xml:space="preserve">he supply of mental health service is </w:t>
      </w:r>
      <w:r w:rsidRPr="005F0251">
        <w:rPr>
          <w:rFonts w:ascii="Adobe Caslon Pro" w:hAnsi="Adobe Caslon Pro"/>
          <w:sz w:val="24"/>
          <w:szCs w:val="24"/>
          <w:highlight w:val="yellow"/>
          <w:rPrChange w:id="34" w:author="ILONA POSNER" w:date="2016-07-14T23:18:00Z">
            <w:rPr>
              <w:rFonts w:ascii="Adobe Caslon Pro" w:hAnsi="Adobe Caslon Pro"/>
              <w:sz w:val="24"/>
              <w:szCs w:val="24"/>
            </w:rPr>
          </w:rPrChange>
        </w:rPr>
        <w:t>short-handed</w:t>
      </w:r>
      <w:r w:rsidRPr="00EA6B94">
        <w:rPr>
          <w:rFonts w:ascii="Adobe Caslon Pro" w:hAnsi="Adobe Caslon Pro"/>
          <w:sz w:val="24"/>
          <w:szCs w:val="24"/>
        </w:rPr>
        <w:t xml:space="preserve">, particularly in </w:t>
      </w:r>
      <w:r w:rsidRPr="005F0251">
        <w:rPr>
          <w:rFonts w:ascii="Adobe Caslon Pro" w:hAnsi="Adobe Caslon Pro"/>
          <w:sz w:val="24"/>
          <w:szCs w:val="24"/>
          <w:highlight w:val="yellow"/>
          <w:rPrChange w:id="35" w:author="ILONA POSNER" w:date="2016-07-14T23:18:00Z">
            <w:rPr>
              <w:rFonts w:ascii="Adobe Caslon Pro" w:hAnsi="Adobe Caslon Pro"/>
              <w:sz w:val="24"/>
              <w:szCs w:val="24"/>
            </w:rPr>
          </w:rPrChange>
        </w:rPr>
        <w:t>developing</w:t>
      </w:r>
      <w:r w:rsidRPr="00EA6B94">
        <w:rPr>
          <w:rFonts w:ascii="Adobe Caslon Pro" w:hAnsi="Adobe Caslon Pro"/>
          <w:sz w:val="24"/>
          <w:szCs w:val="24"/>
        </w:rPr>
        <w:t xml:space="preserve"> and </w:t>
      </w:r>
      <w:r w:rsidRPr="005F0251">
        <w:rPr>
          <w:rFonts w:ascii="Adobe Caslon Pro" w:hAnsi="Adobe Caslon Pro"/>
          <w:sz w:val="24"/>
          <w:szCs w:val="24"/>
          <w:highlight w:val="yellow"/>
          <w:rPrChange w:id="36" w:author="ILONA POSNER" w:date="2016-07-14T23:18:00Z">
            <w:rPr>
              <w:rFonts w:ascii="Adobe Caslon Pro" w:hAnsi="Adobe Caslon Pro"/>
              <w:sz w:val="24"/>
              <w:szCs w:val="24"/>
            </w:rPr>
          </w:rPrChange>
        </w:rPr>
        <w:t>war</w:t>
      </w:r>
      <w:r w:rsidRPr="00EA6B94">
        <w:rPr>
          <w:rFonts w:ascii="Adobe Caslon Pro" w:hAnsi="Adobe Caslon Pro"/>
          <w:sz w:val="24"/>
          <w:szCs w:val="24"/>
        </w:rPr>
        <w:t xml:space="preserve">-related countries. </w:t>
      </w:r>
    </w:p>
    <w:p w14:paraId="57639A40" w14:textId="77777777" w:rsidR="00A23811" w:rsidRPr="00EA6B94" w:rsidRDefault="00A23811">
      <w:pPr>
        <w:rPr>
          <w:rFonts w:ascii="Adobe Caslon Pro" w:hAnsi="Adobe Caslon Pro"/>
          <w:sz w:val="24"/>
          <w:szCs w:val="24"/>
        </w:rPr>
      </w:pPr>
    </w:p>
    <w:p w14:paraId="2321608B" w14:textId="77777777" w:rsidR="00A23811" w:rsidRPr="00EA6B94" w:rsidRDefault="00A23811">
      <w:pPr>
        <w:rPr>
          <w:rFonts w:ascii="Adobe Caslon Pro" w:hAnsi="Adobe Caslon Pro"/>
          <w:sz w:val="24"/>
          <w:szCs w:val="24"/>
        </w:rPr>
      </w:pPr>
    </w:p>
    <w:p w14:paraId="52817F6C" w14:textId="77777777" w:rsidR="00E92E31" w:rsidRPr="00EA6B94" w:rsidRDefault="005F0251">
      <w:pPr>
        <w:rPr>
          <w:rFonts w:ascii="Adobe Caslon Pro" w:hAnsi="Adobe Caslon Pro"/>
          <w:sz w:val="24"/>
          <w:szCs w:val="24"/>
        </w:rPr>
      </w:pPr>
      <w:ins w:id="37" w:author="ILONA POSNER" w:date="2016-07-14T23:18:00Z">
        <w:r>
          <w:rPr>
            <w:rFonts w:ascii="Adobe Caslon Pro" w:hAnsi="Adobe Caslon Pro"/>
            <w:sz w:val="24"/>
            <w:szCs w:val="24"/>
          </w:rPr>
          <w:t>How do you think these results relate to your project? What are your hypotheses? Do these relate to students in Canada or China? To people living in peace?</w:t>
        </w:r>
      </w:ins>
    </w:p>
    <w:p w14:paraId="4D0244A6" w14:textId="77777777" w:rsidR="00E92E31" w:rsidRPr="00EA6B94" w:rsidRDefault="00E92E31">
      <w:pPr>
        <w:rPr>
          <w:rFonts w:ascii="Adobe Caslon Pro" w:hAnsi="Adobe Caslon Pro"/>
          <w:sz w:val="24"/>
          <w:szCs w:val="24"/>
        </w:rPr>
      </w:pPr>
    </w:p>
    <w:p w14:paraId="6B107C27" w14:textId="77777777" w:rsidR="00E92E31" w:rsidRPr="00EA6B94" w:rsidRDefault="00E92E31">
      <w:pPr>
        <w:rPr>
          <w:rFonts w:ascii="Adobe Caslon Pro" w:hAnsi="Adobe Caslon Pro"/>
          <w:sz w:val="24"/>
          <w:szCs w:val="24"/>
        </w:rPr>
      </w:pPr>
    </w:p>
    <w:p w14:paraId="7277DAED" w14:textId="77777777" w:rsidR="00E92E31" w:rsidRPr="00EA6B94" w:rsidRDefault="00E92E31">
      <w:pPr>
        <w:rPr>
          <w:rFonts w:ascii="Adobe Caslon Pro" w:hAnsi="Adobe Caslon Pro"/>
          <w:sz w:val="24"/>
          <w:szCs w:val="24"/>
        </w:rPr>
      </w:pPr>
    </w:p>
    <w:p w14:paraId="7B16B28D" w14:textId="77777777" w:rsidR="00E92E31" w:rsidRPr="00EA6B94" w:rsidRDefault="00E92E31">
      <w:pPr>
        <w:rPr>
          <w:rFonts w:ascii="Adobe Caslon Pro" w:hAnsi="Adobe Caslon Pro"/>
          <w:sz w:val="24"/>
          <w:szCs w:val="24"/>
        </w:rPr>
      </w:pPr>
    </w:p>
    <w:p w14:paraId="30CCC030" w14:textId="77777777" w:rsidR="00E92E31" w:rsidRPr="00EA6B94" w:rsidRDefault="00E92E31">
      <w:pPr>
        <w:rPr>
          <w:rFonts w:ascii="Adobe Caslon Pro" w:hAnsi="Adobe Caslon Pro"/>
          <w:sz w:val="24"/>
          <w:szCs w:val="24"/>
        </w:rPr>
      </w:pPr>
    </w:p>
    <w:p w14:paraId="39F5B9BE" w14:textId="77777777" w:rsidR="00E92E31" w:rsidRPr="00EA6B94" w:rsidRDefault="00E92E31">
      <w:pPr>
        <w:rPr>
          <w:rFonts w:ascii="Adobe Caslon Pro" w:hAnsi="Adobe Caslon Pro"/>
          <w:sz w:val="24"/>
          <w:szCs w:val="24"/>
        </w:rPr>
      </w:pPr>
    </w:p>
    <w:p w14:paraId="22E392BB" w14:textId="77777777" w:rsidR="00E92E31" w:rsidRPr="00EA6B94" w:rsidRDefault="00E92E31">
      <w:pPr>
        <w:rPr>
          <w:rFonts w:ascii="Adobe Caslon Pro" w:hAnsi="Adobe Caslon Pro"/>
          <w:sz w:val="24"/>
          <w:szCs w:val="24"/>
        </w:rPr>
      </w:pPr>
    </w:p>
    <w:p w14:paraId="0F80C835" w14:textId="77777777" w:rsidR="00E92E31" w:rsidRPr="00EA6B94" w:rsidRDefault="00E92E31">
      <w:pPr>
        <w:rPr>
          <w:rFonts w:ascii="Adobe Caslon Pro" w:hAnsi="Adobe Caslon Pro"/>
          <w:sz w:val="24"/>
          <w:szCs w:val="24"/>
        </w:rPr>
      </w:pPr>
    </w:p>
    <w:p w14:paraId="5A8D5C8A" w14:textId="77777777" w:rsidR="00E92E31" w:rsidRPr="00EA6B94" w:rsidRDefault="00E92E31">
      <w:pPr>
        <w:rPr>
          <w:rFonts w:ascii="Adobe Caslon Pro" w:hAnsi="Adobe Caslon Pro"/>
          <w:sz w:val="24"/>
          <w:szCs w:val="24"/>
        </w:rPr>
      </w:pPr>
    </w:p>
    <w:p w14:paraId="7C23F850" w14:textId="77777777" w:rsidR="00E92E31" w:rsidRPr="00EA6B94" w:rsidRDefault="00E92E31">
      <w:pPr>
        <w:rPr>
          <w:rFonts w:ascii="Adobe Caslon Pro" w:hAnsi="Adobe Caslon Pro"/>
          <w:sz w:val="24"/>
          <w:szCs w:val="24"/>
        </w:rPr>
      </w:pPr>
    </w:p>
    <w:p w14:paraId="0AFA21A2" w14:textId="77777777" w:rsidR="00E92E31" w:rsidRPr="00EA6B94" w:rsidRDefault="00E92E31">
      <w:pPr>
        <w:rPr>
          <w:rFonts w:ascii="Adobe Caslon Pro" w:hAnsi="Adobe Caslon Pro"/>
          <w:sz w:val="24"/>
          <w:szCs w:val="24"/>
        </w:rPr>
      </w:pPr>
    </w:p>
    <w:p w14:paraId="38E8EE09" w14:textId="77777777" w:rsidR="00E92E31" w:rsidRPr="00EA6B94" w:rsidRDefault="00E92E31">
      <w:pPr>
        <w:rPr>
          <w:rFonts w:ascii="Adobe Caslon Pro" w:hAnsi="Adobe Caslon Pro"/>
          <w:sz w:val="24"/>
          <w:szCs w:val="24"/>
        </w:rPr>
      </w:pPr>
    </w:p>
    <w:p w14:paraId="5B00B339" w14:textId="77777777" w:rsidR="00E92E31" w:rsidRPr="00EA6B94" w:rsidRDefault="00E92E31">
      <w:pPr>
        <w:rPr>
          <w:rFonts w:ascii="Adobe Caslon Pro" w:hAnsi="Adobe Caslon Pro"/>
          <w:sz w:val="24"/>
          <w:szCs w:val="24"/>
        </w:rPr>
      </w:pPr>
    </w:p>
    <w:p w14:paraId="44E87762" w14:textId="77777777" w:rsidR="00E92E31" w:rsidRPr="00EA6B94" w:rsidRDefault="00E92E31">
      <w:pPr>
        <w:rPr>
          <w:rFonts w:ascii="Adobe Caslon Pro" w:hAnsi="Adobe Caslon Pro"/>
          <w:sz w:val="24"/>
          <w:szCs w:val="24"/>
        </w:rPr>
      </w:pPr>
    </w:p>
    <w:p w14:paraId="2538D71A" w14:textId="77777777" w:rsidR="00E92E31" w:rsidRPr="00EA6B94" w:rsidRDefault="00E92E31">
      <w:pPr>
        <w:rPr>
          <w:rFonts w:ascii="Adobe Caslon Pro" w:hAnsi="Adobe Caslon Pro"/>
          <w:sz w:val="24"/>
          <w:szCs w:val="24"/>
        </w:rPr>
      </w:pPr>
    </w:p>
    <w:p w14:paraId="10A0B486" w14:textId="77777777" w:rsidR="00E92E31" w:rsidRPr="00EA6B94" w:rsidRDefault="00E92E31">
      <w:pPr>
        <w:rPr>
          <w:rFonts w:ascii="Adobe Caslon Pro" w:hAnsi="Adobe Caslon Pro"/>
          <w:sz w:val="24"/>
          <w:szCs w:val="24"/>
        </w:rPr>
      </w:pPr>
    </w:p>
    <w:p w14:paraId="003A3560" w14:textId="77777777" w:rsidR="00E92E31" w:rsidRPr="00EA6B94" w:rsidRDefault="00E92E31">
      <w:pPr>
        <w:rPr>
          <w:rFonts w:ascii="Adobe Caslon Pro" w:hAnsi="Adobe Caslon Pro"/>
          <w:sz w:val="24"/>
          <w:szCs w:val="24"/>
        </w:rPr>
      </w:pPr>
    </w:p>
    <w:p w14:paraId="541E5C4C" w14:textId="77777777" w:rsidR="00E92E31" w:rsidRPr="00EA6B94" w:rsidRDefault="00E92E31">
      <w:pPr>
        <w:rPr>
          <w:rFonts w:ascii="Adobe Caslon Pro" w:hAnsi="Adobe Caslon Pro"/>
          <w:sz w:val="24"/>
          <w:szCs w:val="24"/>
        </w:rPr>
      </w:pPr>
    </w:p>
    <w:p w14:paraId="2BC7A0D6" w14:textId="77777777" w:rsidR="00E92E31" w:rsidRPr="00EA6B94" w:rsidRDefault="00E92E31">
      <w:pPr>
        <w:rPr>
          <w:rFonts w:ascii="Adobe Caslon Pro" w:hAnsi="Adobe Caslon Pro"/>
          <w:sz w:val="24"/>
          <w:szCs w:val="24"/>
        </w:rPr>
      </w:pPr>
    </w:p>
    <w:p w14:paraId="2471EFB6" w14:textId="77777777" w:rsidR="00E92E31" w:rsidRPr="00EA6B94" w:rsidRDefault="00E92E31">
      <w:pPr>
        <w:rPr>
          <w:rFonts w:ascii="Adobe Caslon Pro" w:hAnsi="Adobe Caslon Pro"/>
          <w:sz w:val="24"/>
          <w:szCs w:val="24"/>
        </w:rPr>
      </w:pPr>
    </w:p>
    <w:p w14:paraId="4205D4E9" w14:textId="77777777" w:rsidR="00E92E31" w:rsidRPr="00EA6B94" w:rsidRDefault="00E92E31">
      <w:pPr>
        <w:rPr>
          <w:rFonts w:ascii="Adobe Caslon Pro" w:hAnsi="Adobe Caslon Pro"/>
          <w:sz w:val="24"/>
          <w:szCs w:val="24"/>
        </w:rPr>
      </w:pPr>
    </w:p>
    <w:p w14:paraId="74C5C688" w14:textId="77777777" w:rsidR="00E92E31" w:rsidRPr="00C31AF5" w:rsidRDefault="00C31AF5" w:rsidP="00C31AF5">
      <w:pPr>
        <w:jc w:val="center"/>
        <w:rPr>
          <w:rFonts w:ascii="Adobe Caslon Pro" w:hAnsi="Adobe Caslon Pro"/>
          <w:sz w:val="32"/>
          <w:szCs w:val="32"/>
        </w:rPr>
      </w:pPr>
      <w:r w:rsidRPr="00C31AF5">
        <w:rPr>
          <w:rFonts w:ascii="Adobe Caslon Pro" w:hAnsi="Adobe Caslon Pro" w:hint="eastAsia"/>
          <w:sz w:val="32"/>
          <w:szCs w:val="32"/>
        </w:rPr>
        <w:t>Questionnaire Review</w:t>
      </w:r>
    </w:p>
    <w:p w14:paraId="625E5214" w14:textId="77777777" w:rsidR="00E92E31" w:rsidRPr="00EA6B94" w:rsidRDefault="00E92E31">
      <w:pPr>
        <w:rPr>
          <w:rFonts w:ascii="Adobe Caslon Pro" w:hAnsi="Adobe Caslon Pro"/>
          <w:sz w:val="24"/>
          <w:szCs w:val="24"/>
        </w:rPr>
      </w:pPr>
    </w:p>
    <w:p w14:paraId="577FC113" w14:textId="77777777" w:rsidR="00875D85" w:rsidRPr="00EA6B94" w:rsidRDefault="00875D85">
      <w:pPr>
        <w:rPr>
          <w:rFonts w:ascii="Adobe Caslon Pro" w:hAnsi="Adobe Caslon Pro"/>
          <w:sz w:val="24"/>
          <w:szCs w:val="24"/>
        </w:rPr>
      </w:pPr>
      <w:r w:rsidRPr="00EA6B94">
        <w:rPr>
          <w:rFonts w:ascii="Adobe Caslon Pro" w:hAnsi="Adobe Caslon Pro" w:hint="eastAsia"/>
          <w:sz w:val="24"/>
          <w:szCs w:val="24"/>
        </w:rPr>
        <w:t>I design</w:t>
      </w:r>
      <w:r w:rsidRPr="00EA6B94">
        <w:rPr>
          <w:rFonts w:ascii="Adobe Caslon Pro" w:hAnsi="Adobe Caslon Pro"/>
          <w:sz w:val="24"/>
          <w:szCs w:val="24"/>
        </w:rPr>
        <w:t>ed</w:t>
      </w:r>
      <w:r w:rsidR="00A23811" w:rsidRPr="00EA6B94">
        <w:rPr>
          <w:rFonts w:ascii="Adobe Caslon Pro" w:hAnsi="Adobe Caslon Pro" w:hint="eastAsia"/>
          <w:sz w:val="24"/>
          <w:szCs w:val="24"/>
        </w:rPr>
        <w:t xml:space="preserve"> a questionnaire with 1</w:t>
      </w:r>
      <w:r w:rsidR="00F626DC">
        <w:rPr>
          <w:rFonts w:ascii="Adobe Caslon Pro" w:hAnsi="Adobe Caslon Pro"/>
          <w:sz w:val="24"/>
          <w:szCs w:val="24"/>
        </w:rPr>
        <w:t>7</w:t>
      </w:r>
      <w:r w:rsidR="00A23811" w:rsidRPr="00EA6B94">
        <w:rPr>
          <w:rFonts w:ascii="Adobe Caslon Pro" w:hAnsi="Adobe Caslon Pro" w:hint="eastAsia"/>
          <w:sz w:val="24"/>
          <w:szCs w:val="24"/>
        </w:rPr>
        <w:t xml:space="preserve"> questions about </w:t>
      </w:r>
      <w:r w:rsidR="00A23811" w:rsidRPr="00EA6B94">
        <w:rPr>
          <w:rFonts w:ascii="Adobe Caslon Pro" w:hAnsi="Adobe Caslon Pro"/>
          <w:sz w:val="24"/>
          <w:szCs w:val="24"/>
        </w:rPr>
        <w:t xml:space="preserve">psychological assistance. The questionnaire </w:t>
      </w:r>
      <w:r w:rsidRPr="00EA6B94">
        <w:rPr>
          <w:rFonts w:ascii="Adobe Caslon Pro" w:hAnsi="Adobe Caslon Pro"/>
          <w:sz w:val="24"/>
          <w:szCs w:val="24"/>
        </w:rPr>
        <w:t xml:space="preserve">was </w:t>
      </w:r>
      <w:r w:rsidR="00A23811" w:rsidRPr="00EA6B94">
        <w:rPr>
          <w:rFonts w:ascii="Adobe Caslon Pro" w:hAnsi="Adobe Caslon Pro"/>
          <w:sz w:val="24"/>
          <w:szCs w:val="24"/>
        </w:rPr>
        <w:t>p</w:t>
      </w:r>
      <w:r w:rsidRPr="00EA6B94">
        <w:rPr>
          <w:rFonts w:ascii="Adobe Caslon Pro" w:hAnsi="Adobe Caslon Pro"/>
          <w:sz w:val="24"/>
          <w:szCs w:val="24"/>
        </w:rPr>
        <w:t>osted online (Facebook) and I go</w:t>
      </w:r>
      <w:r w:rsidR="00A23811" w:rsidRPr="00EA6B94">
        <w:rPr>
          <w:rFonts w:ascii="Adobe Caslon Pro" w:hAnsi="Adobe Caslon Pro"/>
          <w:sz w:val="24"/>
          <w:szCs w:val="24"/>
        </w:rPr>
        <w:t xml:space="preserve">t </w:t>
      </w:r>
      <w:r w:rsidR="00A23811" w:rsidRPr="005F0251">
        <w:rPr>
          <w:rFonts w:ascii="Adobe Caslon Pro" w:hAnsi="Adobe Caslon Pro"/>
          <w:sz w:val="24"/>
          <w:szCs w:val="24"/>
          <w:highlight w:val="yellow"/>
          <w:rPrChange w:id="38" w:author="ILONA POSNER" w:date="2016-07-14T23:19:00Z">
            <w:rPr>
              <w:rFonts w:ascii="Adobe Caslon Pro" w:hAnsi="Adobe Caslon Pro"/>
              <w:sz w:val="24"/>
              <w:szCs w:val="24"/>
            </w:rPr>
          </w:rPrChange>
        </w:rPr>
        <w:t>1</w:t>
      </w:r>
      <w:r w:rsidR="00F626DC" w:rsidRPr="005F0251">
        <w:rPr>
          <w:rFonts w:ascii="Adobe Caslon Pro" w:hAnsi="Adobe Caslon Pro"/>
          <w:sz w:val="24"/>
          <w:szCs w:val="24"/>
          <w:highlight w:val="yellow"/>
          <w:rPrChange w:id="39" w:author="ILONA POSNER" w:date="2016-07-14T23:19:00Z">
            <w:rPr>
              <w:rFonts w:ascii="Adobe Caslon Pro" w:hAnsi="Adobe Caslon Pro"/>
              <w:sz w:val="24"/>
              <w:szCs w:val="24"/>
            </w:rPr>
          </w:rPrChange>
        </w:rPr>
        <w:t>6</w:t>
      </w:r>
      <w:r w:rsidR="00A23811" w:rsidRPr="005F0251">
        <w:rPr>
          <w:rFonts w:ascii="Adobe Caslon Pro" w:hAnsi="Adobe Caslon Pro"/>
          <w:sz w:val="24"/>
          <w:szCs w:val="24"/>
          <w:highlight w:val="yellow"/>
          <w:rPrChange w:id="40" w:author="ILONA POSNER" w:date="2016-07-14T23:19:00Z">
            <w:rPr>
              <w:rFonts w:ascii="Adobe Caslon Pro" w:hAnsi="Adobe Caslon Pro"/>
              <w:sz w:val="24"/>
              <w:szCs w:val="24"/>
            </w:rPr>
          </w:rPrChange>
        </w:rPr>
        <w:t xml:space="preserve"> responses</w:t>
      </w:r>
      <w:r w:rsidR="00A23811" w:rsidRPr="00EA6B94">
        <w:rPr>
          <w:rFonts w:ascii="Adobe Caslon Pro" w:hAnsi="Adobe Caslon Pro"/>
          <w:sz w:val="24"/>
          <w:szCs w:val="24"/>
        </w:rPr>
        <w:t xml:space="preserve">. </w:t>
      </w:r>
      <w:r w:rsidRPr="00EA6B94">
        <w:rPr>
          <w:rFonts w:ascii="Adobe Caslon Pro" w:hAnsi="Adobe Caslon Pro"/>
          <w:sz w:val="24"/>
          <w:szCs w:val="24"/>
        </w:rPr>
        <w:t>All 1</w:t>
      </w:r>
      <w:r w:rsidR="00F626DC">
        <w:rPr>
          <w:rFonts w:ascii="Adobe Caslon Pro" w:hAnsi="Adobe Caslon Pro"/>
          <w:sz w:val="24"/>
          <w:szCs w:val="24"/>
        </w:rPr>
        <w:t>6</w:t>
      </w:r>
      <w:r w:rsidRPr="00EA6B94">
        <w:rPr>
          <w:rFonts w:ascii="Adobe Caslon Pro" w:hAnsi="Adobe Caslon Pro"/>
          <w:sz w:val="24"/>
          <w:szCs w:val="24"/>
        </w:rPr>
        <w:t xml:space="preserve"> respondents gave consent of using the information they filled in. </w:t>
      </w:r>
    </w:p>
    <w:p w14:paraId="5B1EE0C0" w14:textId="77777777" w:rsidR="00326CAB" w:rsidRPr="00EA6B94" w:rsidRDefault="00875D85">
      <w:pPr>
        <w:rPr>
          <w:rFonts w:ascii="Adobe Caslon Pro" w:hAnsi="Adobe Caslon Pro"/>
          <w:sz w:val="24"/>
          <w:szCs w:val="24"/>
        </w:rPr>
      </w:pPr>
      <w:r w:rsidRPr="00EA6B94">
        <w:rPr>
          <w:rFonts w:ascii="Adobe Caslon Pro" w:hAnsi="Adobe Caslon Pro"/>
          <w:sz w:val="24"/>
          <w:szCs w:val="24"/>
        </w:rPr>
        <w:t xml:space="preserve">The original blank questionnaire and the excel file containing all the responses </w:t>
      </w:r>
      <w:r w:rsidR="00E95C4A" w:rsidRPr="00EA6B94">
        <w:rPr>
          <w:rFonts w:ascii="Adobe Caslon Pro" w:hAnsi="Adobe Caslon Pro"/>
          <w:sz w:val="24"/>
          <w:szCs w:val="24"/>
        </w:rPr>
        <w:t>are</w:t>
      </w:r>
      <w:r w:rsidRPr="00EA6B94">
        <w:rPr>
          <w:rFonts w:ascii="Adobe Caslon Pro" w:hAnsi="Adobe Caslon Pro"/>
          <w:sz w:val="24"/>
          <w:szCs w:val="24"/>
        </w:rPr>
        <w:t xml:space="preserve"> attached at the end of this file. Please use as reference. </w:t>
      </w:r>
    </w:p>
    <w:p w14:paraId="4AA10057" w14:textId="77777777" w:rsidR="00A23811" w:rsidRPr="00EA6B94" w:rsidRDefault="00326CAB">
      <w:pPr>
        <w:rPr>
          <w:rFonts w:ascii="Adobe Caslon Pro" w:hAnsi="Adobe Caslon Pro"/>
          <w:sz w:val="24"/>
          <w:szCs w:val="24"/>
        </w:rPr>
      </w:pPr>
      <w:r w:rsidRPr="00EA6B94">
        <w:rPr>
          <w:rFonts w:ascii="Adobe Caslon Pro" w:hAnsi="Adobe Caslon Pro"/>
          <w:sz w:val="24"/>
          <w:szCs w:val="24"/>
        </w:rPr>
        <w:t>Link to the questionnaire: http://www.sojump.com/jq/8986072.aspx</w:t>
      </w:r>
    </w:p>
    <w:p w14:paraId="1D96D43D" w14:textId="77777777" w:rsidR="00875D85" w:rsidRPr="00EA6B94" w:rsidRDefault="00875D85">
      <w:pPr>
        <w:rPr>
          <w:rFonts w:ascii="Adobe Caslon Pro" w:hAnsi="Adobe Caslon Pro"/>
          <w:sz w:val="24"/>
          <w:szCs w:val="24"/>
        </w:rPr>
      </w:pPr>
    </w:p>
    <w:p w14:paraId="3E58D857" w14:textId="77777777" w:rsidR="009B2739" w:rsidRPr="00EA6B94" w:rsidRDefault="00575716">
      <w:pPr>
        <w:rPr>
          <w:rFonts w:ascii="Adobe Caslon Pro" w:hAnsi="Adobe Caslon Pro"/>
          <w:sz w:val="24"/>
          <w:szCs w:val="24"/>
        </w:rPr>
      </w:pPr>
      <w:r w:rsidRPr="00EA6B94">
        <w:rPr>
          <w:rFonts w:ascii="Adobe Caslon Pro" w:hAnsi="Adobe Caslon Pro" w:hint="eastAsia"/>
          <w:sz w:val="24"/>
          <w:szCs w:val="24"/>
        </w:rPr>
        <w:t xml:space="preserve">I ask participants to name some mental disorders they know, and almost all of them mention </w:t>
      </w:r>
      <w:r w:rsidRPr="005F0251">
        <w:rPr>
          <w:rFonts w:ascii="Adobe Caslon Pro" w:hAnsi="Adobe Caslon Pro"/>
          <w:sz w:val="24"/>
          <w:szCs w:val="24"/>
          <w:highlight w:val="yellow"/>
          <w:rPrChange w:id="41" w:author="ILONA POSNER" w:date="2016-07-14T23:19:00Z">
            <w:rPr>
              <w:rFonts w:ascii="Adobe Caslon Pro" w:hAnsi="Adobe Caslon Pro"/>
              <w:sz w:val="24"/>
              <w:szCs w:val="24"/>
            </w:rPr>
          </w:rPrChange>
        </w:rPr>
        <w:t>depression</w:t>
      </w:r>
      <w:r w:rsidRPr="00EA6B94">
        <w:rPr>
          <w:rFonts w:ascii="Adobe Caslon Pro" w:hAnsi="Adobe Caslon Pro" w:hint="eastAsia"/>
          <w:sz w:val="24"/>
          <w:szCs w:val="24"/>
        </w:rPr>
        <w:t xml:space="preserve"> </w:t>
      </w:r>
      <w:r w:rsidRPr="00EA6B94">
        <w:rPr>
          <w:rFonts w:ascii="Adobe Caslon Pro" w:hAnsi="Adobe Caslon Pro"/>
          <w:sz w:val="24"/>
          <w:szCs w:val="24"/>
        </w:rPr>
        <w:t xml:space="preserve">and </w:t>
      </w:r>
      <w:r w:rsidRPr="005F0251">
        <w:rPr>
          <w:rFonts w:ascii="Adobe Caslon Pro" w:hAnsi="Adobe Caslon Pro"/>
          <w:sz w:val="24"/>
          <w:szCs w:val="24"/>
          <w:highlight w:val="yellow"/>
          <w:rPrChange w:id="42" w:author="ILONA POSNER" w:date="2016-07-14T23:20:00Z">
            <w:rPr>
              <w:rFonts w:ascii="Adobe Caslon Pro" w:hAnsi="Adobe Caslon Pro"/>
              <w:sz w:val="24"/>
              <w:szCs w:val="24"/>
            </w:rPr>
          </w:rPrChange>
        </w:rPr>
        <w:t>anxiety</w:t>
      </w:r>
      <w:r w:rsidRPr="00EA6B94">
        <w:rPr>
          <w:rFonts w:ascii="Adobe Caslon Pro" w:hAnsi="Adobe Caslon Pro"/>
          <w:sz w:val="24"/>
          <w:szCs w:val="24"/>
        </w:rPr>
        <w:t xml:space="preserve">. These two types of mental disorders are the most prevalent, or the most well-known now. Schizophrenia, OCD, eating disorders and other common disorders are also mentioned. </w:t>
      </w:r>
      <w:r w:rsidRPr="00EA6B94">
        <w:rPr>
          <w:rFonts w:ascii="Adobe Caslon Pro" w:hAnsi="Adobe Caslon Pro"/>
          <w:sz w:val="24"/>
          <w:szCs w:val="24"/>
          <w:u w:val="single"/>
        </w:rPr>
        <w:t xml:space="preserve">The </w:t>
      </w:r>
      <w:r w:rsidRPr="005F0251">
        <w:rPr>
          <w:rFonts w:ascii="Adobe Caslon Pro" w:hAnsi="Adobe Caslon Pro"/>
          <w:sz w:val="24"/>
          <w:szCs w:val="24"/>
          <w:highlight w:val="yellow"/>
          <w:u w:val="single"/>
          <w:rPrChange w:id="43" w:author="ILONA POSNER" w:date="2016-07-14T23:20:00Z">
            <w:rPr>
              <w:rFonts w:ascii="Adobe Caslon Pro" w:hAnsi="Adobe Caslon Pro"/>
              <w:sz w:val="24"/>
              <w:szCs w:val="24"/>
              <w:u w:val="single"/>
            </w:rPr>
          </w:rPrChange>
        </w:rPr>
        <w:t>consultation</w:t>
      </w:r>
      <w:r w:rsidRPr="00EA6B94">
        <w:rPr>
          <w:rFonts w:ascii="Adobe Caslon Pro" w:hAnsi="Adobe Caslon Pro"/>
          <w:sz w:val="24"/>
          <w:szCs w:val="24"/>
          <w:u w:val="single"/>
        </w:rPr>
        <w:t xml:space="preserve"> and </w:t>
      </w:r>
      <w:r w:rsidRPr="005F0251">
        <w:rPr>
          <w:rFonts w:ascii="Adobe Caslon Pro" w:hAnsi="Adobe Caslon Pro"/>
          <w:sz w:val="24"/>
          <w:szCs w:val="24"/>
          <w:highlight w:val="yellow"/>
          <w:u w:val="single"/>
          <w:rPrChange w:id="44" w:author="ILONA POSNER" w:date="2016-07-14T23:20:00Z">
            <w:rPr>
              <w:rFonts w:ascii="Adobe Caslon Pro" w:hAnsi="Adobe Caslon Pro"/>
              <w:sz w:val="24"/>
              <w:szCs w:val="24"/>
              <w:u w:val="single"/>
            </w:rPr>
          </w:rPrChange>
        </w:rPr>
        <w:t>treatment</w:t>
      </w:r>
      <w:r w:rsidRPr="00EA6B94">
        <w:rPr>
          <w:rFonts w:ascii="Adobe Caslon Pro" w:hAnsi="Adobe Caslon Pro"/>
          <w:sz w:val="24"/>
          <w:szCs w:val="24"/>
          <w:u w:val="single"/>
        </w:rPr>
        <w:t xml:space="preserve"> of mood and anxiety disorders should be the main </w:t>
      </w:r>
      <w:r w:rsidRPr="005F0251">
        <w:rPr>
          <w:rFonts w:ascii="Adobe Caslon Pro" w:hAnsi="Adobe Caslon Pro"/>
          <w:sz w:val="24"/>
          <w:szCs w:val="24"/>
          <w:highlight w:val="yellow"/>
          <w:u w:val="single"/>
          <w:rPrChange w:id="45" w:author="ILONA POSNER" w:date="2016-07-14T23:20:00Z">
            <w:rPr>
              <w:rFonts w:ascii="Adobe Caslon Pro" w:hAnsi="Adobe Caslon Pro"/>
              <w:sz w:val="24"/>
              <w:szCs w:val="24"/>
              <w:u w:val="single"/>
            </w:rPr>
          </w:rPrChange>
        </w:rPr>
        <w:t>focus</w:t>
      </w:r>
      <w:r w:rsidRPr="00EA6B94">
        <w:rPr>
          <w:rFonts w:ascii="Adobe Caslon Pro" w:hAnsi="Adobe Caslon Pro"/>
          <w:sz w:val="24"/>
          <w:szCs w:val="24"/>
          <w:u w:val="single"/>
        </w:rPr>
        <w:t xml:space="preserve"> of our project and source collecting</w:t>
      </w:r>
      <w:r w:rsidR="00AC13B9" w:rsidRPr="00EA6B94">
        <w:rPr>
          <w:rFonts w:ascii="Adobe Caslon Pro" w:hAnsi="Adobe Caslon Pro"/>
          <w:sz w:val="24"/>
          <w:szCs w:val="24"/>
          <w:u w:val="single"/>
        </w:rPr>
        <w:t xml:space="preserve"> of these two types of disorders</w:t>
      </w:r>
      <w:r w:rsidRPr="00EA6B94">
        <w:rPr>
          <w:rFonts w:ascii="Adobe Caslon Pro" w:hAnsi="Adobe Caslon Pro"/>
          <w:sz w:val="24"/>
          <w:szCs w:val="24"/>
          <w:u w:val="single"/>
        </w:rPr>
        <w:t xml:space="preserve"> is significant.</w:t>
      </w:r>
      <w:r w:rsidRPr="00EA6B94">
        <w:rPr>
          <w:rFonts w:ascii="Adobe Caslon Pro" w:hAnsi="Adobe Caslon Pro"/>
          <w:sz w:val="24"/>
          <w:szCs w:val="24"/>
        </w:rPr>
        <w:t xml:space="preserve"> </w:t>
      </w:r>
    </w:p>
    <w:p w14:paraId="71705393" w14:textId="77777777" w:rsidR="00575716" w:rsidRPr="00EA6B94" w:rsidRDefault="00575716">
      <w:pPr>
        <w:rPr>
          <w:rFonts w:ascii="Adobe Caslon Pro" w:hAnsi="Adobe Caslon Pro"/>
          <w:sz w:val="24"/>
          <w:szCs w:val="24"/>
        </w:rPr>
      </w:pPr>
    </w:p>
    <w:p w14:paraId="7D4323A9" w14:textId="77777777" w:rsidR="00575716" w:rsidRPr="00EA6B94" w:rsidRDefault="00575716">
      <w:pPr>
        <w:rPr>
          <w:rFonts w:ascii="Adobe Caslon Pro" w:hAnsi="Adobe Caslon Pro"/>
          <w:sz w:val="24"/>
          <w:szCs w:val="24"/>
          <w:u w:val="single"/>
        </w:rPr>
      </w:pPr>
      <w:r w:rsidRPr="00EA6B94">
        <w:rPr>
          <w:rFonts w:ascii="Adobe Caslon Pro" w:hAnsi="Adobe Caslon Pro"/>
          <w:sz w:val="24"/>
          <w:szCs w:val="24"/>
        </w:rPr>
        <w:t xml:space="preserve">Most of the participants </w:t>
      </w:r>
      <w:r w:rsidR="00AC13B9" w:rsidRPr="00EA6B94">
        <w:rPr>
          <w:rFonts w:ascii="Adobe Caslon Pro" w:hAnsi="Adobe Caslon Pro"/>
          <w:sz w:val="24"/>
          <w:szCs w:val="24"/>
        </w:rPr>
        <w:t xml:space="preserve">would </w:t>
      </w:r>
      <w:r w:rsidR="00AC13B9" w:rsidRPr="005F0251">
        <w:rPr>
          <w:rFonts w:ascii="Adobe Caslon Pro" w:hAnsi="Adobe Caslon Pro"/>
          <w:sz w:val="24"/>
          <w:szCs w:val="24"/>
          <w:highlight w:val="magenta"/>
          <w:rPrChange w:id="46" w:author="ILONA POSNER" w:date="2016-07-14T23:20:00Z">
            <w:rPr>
              <w:rFonts w:ascii="Adobe Caslon Pro" w:hAnsi="Adobe Caslon Pro"/>
              <w:sz w:val="24"/>
              <w:szCs w:val="24"/>
            </w:rPr>
          </w:rPrChange>
        </w:rPr>
        <w:t>be to help a friend</w:t>
      </w:r>
      <w:r w:rsidR="00AC13B9" w:rsidRPr="00EA6B94">
        <w:rPr>
          <w:rFonts w:ascii="Adobe Caslon Pro" w:hAnsi="Adobe Caslon Pro"/>
          <w:sz w:val="24"/>
          <w:szCs w:val="24"/>
        </w:rPr>
        <w:t xml:space="preserve"> with mental disorder somewhat likely or very likely. Social contact and help from close</w:t>
      </w:r>
      <w:del w:id="47" w:author="ILONA POSNER" w:date="2016-07-14T23:21:00Z">
        <w:r w:rsidR="00AC13B9" w:rsidRPr="005F0251" w:rsidDel="005F0251">
          <w:rPr>
            <w:rFonts w:ascii="Adobe Caslon Pro" w:hAnsi="Adobe Caslon Pro"/>
            <w:sz w:val="24"/>
            <w:szCs w:val="24"/>
            <w:highlight w:val="yellow"/>
            <w:rPrChange w:id="48" w:author="ILONA POSNER" w:date="2016-07-14T23:21:00Z">
              <w:rPr>
                <w:rFonts w:ascii="Adobe Caslon Pro" w:hAnsi="Adobe Caslon Pro"/>
                <w:sz w:val="24"/>
                <w:szCs w:val="24"/>
              </w:rPr>
            </w:rPrChange>
          </w:rPr>
          <w:delText>d</w:delText>
        </w:r>
      </w:del>
      <w:r w:rsidR="00AC13B9" w:rsidRPr="00EA6B94">
        <w:rPr>
          <w:rFonts w:ascii="Adobe Caslon Pro" w:hAnsi="Adobe Caslon Pro"/>
          <w:sz w:val="24"/>
          <w:szCs w:val="24"/>
        </w:rPr>
        <w:t xml:space="preserve"> ones have vital impact on one’s healing from mental disorders. </w:t>
      </w:r>
      <w:r w:rsidR="00AC13B9" w:rsidRPr="00EA6B94">
        <w:rPr>
          <w:rFonts w:ascii="Adobe Caslon Pro" w:hAnsi="Adobe Caslon Pro"/>
          <w:sz w:val="24"/>
          <w:szCs w:val="24"/>
          <w:u w:val="single"/>
        </w:rPr>
        <w:t xml:space="preserve">We could ask </w:t>
      </w:r>
      <w:r w:rsidR="002D3BFB" w:rsidRPr="00EA6B94">
        <w:rPr>
          <w:rFonts w:ascii="Adobe Caslon Pro" w:hAnsi="Adobe Caslon Pro"/>
          <w:sz w:val="24"/>
          <w:szCs w:val="24"/>
          <w:u w:val="single"/>
        </w:rPr>
        <w:t>the users to invite</w:t>
      </w:r>
      <w:r w:rsidR="00AC13B9" w:rsidRPr="00EA6B94">
        <w:rPr>
          <w:rFonts w:ascii="Adobe Caslon Pro" w:hAnsi="Adobe Caslon Pro"/>
          <w:sz w:val="24"/>
          <w:szCs w:val="24"/>
          <w:u w:val="single"/>
        </w:rPr>
        <w:t xml:space="preserve"> people they trust to take part in their offline cure.</w:t>
      </w:r>
    </w:p>
    <w:p w14:paraId="13BC14F1" w14:textId="77777777" w:rsidR="002D3BFB" w:rsidRPr="00EA6B94" w:rsidRDefault="002D3BFB">
      <w:pPr>
        <w:rPr>
          <w:rFonts w:ascii="Adobe Caslon Pro" w:hAnsi="Adobe Caslon Pro"/>
          <w:sz w:val="24"/>
          <w:szCs w:val="24"/>
          <w:u w:val="single"/>
        </w:rPr>
      </w:pPr>
    </w:p>
    <w:p w14:paraId="317C0F7C" w14:textId="77777777" w:rsidR="002D3BFB" w:rsidRPr="00EA6B94" w:rsidRDefault="002D3BFB">
      <w:pPr>
        <w:rPr>
          <w:rFonts w:ascii="Adobe Caslon Pro" w:hAnsi="Adobe Caslon Pro"/>
          <w:sz w:val="24"/>
          <w:szCs w:val="24"/>
        </w:rPr>
      </w:pPr>
      <w:r w:rsidRPr="005F0251">
        <w:rPr>
          <w:rFonts w:ascii="Adobe Caslon Pro" w:hAnsi="Adobe Caslon Pro"/>
          <w:sz w:val="24"/>
          <w:szCs w:val="24"/>
          <w:highlight w:val="yellow"/>
          <w:rPrChange w:id="49" w:author="ILONA POSNER" w:date="2016-07-14T23:21:00Z">
            <w:rPr>
              <w:rFonts w:ascii="Adobe Caslon Pro" w:hAnsi="Adobe Caslon Pro"/>
              <w:sz w:val="24"/>
              <w:szCs w:val="24"/>
            </w:rPr>
          </w:rPrChange>
        </w:rPr>
        <w:t>Two-thirds</w:t>
      </w:r>
      <w:r w:rsidRPr="00EA6B94">
        <w:rPr>
          <w:rFonts w:ascii="Adobe Caslon Pro" w:hAnsi="Adobe Caslon Pro"/>
          <w:sz w:val="24"/>
          <w:szCs w:val="24"/>
        </w:rPr>
        <w:t xml:space="preserve"> of those who have felt uncomfortable to tell close</w:t>
      </w:r>
      <w:del w:id="50" w:author="ILONA POSNER" w:date="2016-07-14T23:21:00Z">
        <w:r w:rsidRPr="00EA6B94" w:rsidDel="005F0251">
          <w:rPr>
            <w:rFonts w:ascii="Adobe Caslon Pro" w:hAnsi="Adobe Caslon Pro"/>
            <w:sz w:val="24"/>
            <w:szCs w:val="24"/>
          </w:rPr>
          <w:delText>d</w:delText>
        </w:r>
      </w:del>
      <w:r w:rsidRPr="00EA6B94">
        <w:rPr>
          <w:rFonts w:ascii="Adobe Caslon Pro" w:hAnsi="Adobe Caslon Pro"/>
          <w:sz w:val="24"/>
          <w:szCs w:val="24"/>
        </w:rPr>
        <w:t xml:space="preserve"> ones about their private issues </w:t>
      </w:r>
      <w:r w:rsidRPr="005F0251">
        <w:rPr>
          <w:rFonts w:ascii="Adobe Caslon Pro" w:hAnsi="Adobe Caslon Pro"/>
          <w:sz w:val="24"/>
          <w:szCs w:val="24"/>
          <w:highlight w:val="yellow"/>
          <w:rPrChange w:id="51" w:author="ILONA POSNER" w:date="2016-07-14T23:22:00Z">
            <w:rPr>
              <w:rFonts w:ascii="Adobe Caslon Pro" w:hAnsi="Adobe Caslon Pro"/>
              <w:sz w:val="24"/>
              <w:szCs w:val="24"/>
            </w:rPr>
          </w:rPrChange>
        </w:rPr>
        <w:t>do not mind</w:t>
      </w:r>
      <w:r w:rsidRPr="00EA6B94">
        <w:rPr>
          <w:rFonts w:ascii="Adobe Caslon Pro" w:hAnsi="Adobe Caslon Pro"/>
          <w:sz w:val="24"/>
          <w:szCs w:val="24"/>
        </w:rPr>
        <w:t xml:space="preserve"> telling a </w:t>
      </w:r>
      <w:r w:rsidRPr="005F0251">
        <w:rPr>
          <w:rFonts w:ascii="Adobe Caslon Pro" w:hAnsi="Adobe Caslon Pro"/>
          <w:sz w:val="24"/>
          <w:szCs w:val="24"/>
          <w:highlight w:val="yellow"/>
          <w:rPrChange w:id="52" w:author="ILONA POSNER" w:date="2016-07-14T23:21:00Z">
            <w:rPr>
              <w:rFonts w:ascii="Adobe Caslon Pro" w:hAnsi="Adobe Caslon Pro"/>
              <w:sz w:val="24"/>
              <w:szCs w:val="24"/>
            </w:rPr>
          </w:rPrChange>
        </w:rPr>
        <w:t>stranger</w:t>
      </w:r>
      <w:r w:rsidRPr="00EA6B94">
        <w:rPr>
          <w:rFonts w:ascii="Adobe Caslon Pro" w:hAnsi="Adobe Caslon Pro"/>
          <w:sz w:val="24"/>
          <w:szCs w:val="24"/>
        </w:rPr>
        <w:t xml:space="preserve"> about their mental health challenges while only </w:t>
      </w:r>
      <w:r w:rsidRPr="005F0251">
        <w:rPr>
          <w:rFonts w:ascii="Adobe Caslon Pro" w:hAnsi="Adobe Caslon Pro"/>
          <w:sz w:val="24"/>
          <w:szCs w:val="24"/>
          <w:highlight w:val="yellow"/>
          <w:rPrChange w:id="53" w:author="ILONA POSNER" w:date="2016-07-14T23:22:00Z">
            <w:rPr>
              <w:rFonts w:ascii="Adobe Caslon Pro" w:hAnsi="Adobe Caslon Pro"/>
              <w:sz w:val="24"/>
              <w:szCs w:val="24"/>
            </w:rPr>
          </w:rPrChange>
        </w:rPr>
        <w:t>one-third</w:t>
      </w:r>
      <w:r w:rsidRPr="00EA6B94">
        <w:rPr>
          <w:rFonts w:ascii="Adobe Caslon Pro" w:hAnsi="Adobe Caslon Pro"/>
          <w:sz w:val="24"/>
          <w:szCs w:val="24"/>
        </w:rPr>
        <w:t xml:space="preserve"> of those who have </w:t>
      </w:r>
      <w:r w:rsidRPr="005F0251">
        <w:rPr>
          <w:rFonts w:ascii="Adobe Caslon Pro" w:hAnsi="Adobe Caslon Pro"/>
          <w:sz w:val="24"/>
          <w:szCs w:val="24"/>
          <w:highlight w:val="yellow"/>
          <w:rPrChange w:id="54" w:author="ILONA POSNER" w:date="2016-07-14T23:22:00Z">
            <w:rPr>
              <w:rFonts w:ascii="Adobe Caslon Pro" w:hAnsi="Adobe Caslon Pro"/>
              <w:sz w:val="24"/>
              <w:szCs w:val="24"/>
            </w:rPr>
          </w:rPrChange>
        </w:rPr>
        <w:t>never felt uncomfortable do not mind telling a stranger about their mental health problems</w:t>
      </w:r>
      <w:r w:rsidRPr="00EA6B94">
        <w:rPr>
          <w:rFonts w:ascii="Adobe Caslon Pro" w:hAnsi="Adobe Caslon Pro"/>
          <w:sz w:val="24"/>
          <w:szCs w:val="24"/>
        </w:rPr>
        <w:t xml:space="preserve">. </w:t>
      </w:r>
      <w:r w:rsidR="00B87464" w:rsidRPr="00EA6B94">
        <w:rPr>
          <w:rFonts w:ascii="Adobe Caslon Pro" w:hAnsi="Adobe Caslon Pro"/>
          <w:sz w:val="24"/>
          <w:szCs w:val="24"/>
          <w:u w:val="single"/>
        </w:rPr>
        <w:t xml:space="preserve">Maybe </w:t>
      </w:r>
      <w:commentRangeStart w:id="55"/>
      <w:r w:rsidR="00B87464" w:rsidRPr="00EA6B94">
        <w:rPr>
          <w:rFonts w:ascii="Adobe Caslon Pro" w:hAnsi="Adobe Caslon Pro"/>
          <w:sz w:val="24"/>
          <w:szCs w:val="24"/>
          <w:u w:val="single"/>
        </w:rPr>
        <w:t>some employed or voluntary “</w:t>
      </w:r>
      <w:r w:rsidR="00B87464" w:rsidRPr="005F0251">
        <w:rPr>
          <w:rFonts w:ascii="Adobe Caslon Pro" w:hAnsi="Adobe Caslon Pro"/>
          <w:sz w:val="24"/>
          <w:szCs w:val="24"/>
          <w:highlight w:val="yellow"/>
          <w:u w:val="single"/>
          <w:rPrChange w:id="56" w:author="ILONA POSNER" w:date="2016-07-14T23:23:00Z">
            <w:rPr>
              <w:rFonts w:ascii="Adobe Caslon Pro" w:hAnsi="Adobe Caslon Pro"/>
              <w:sz w:val="24"/>
              <w:szCs w:val="24"/>
              <w:u w:val="single"/>
            </w:rPr>
          </w:rPrChange>
        </w:rPr>
        <w:t>listeners</w:t>
      </w:r>
      <w:r w:rsidR="00B87464" w:rsidRPr="00EA6B94">
        <w:rPr>
          <w:rFonts w:ascii="Adobe Caslon Pro" w:hAnsi="Adobe Caslon Pro"/>
          <w:sz w:val="24"/>
          <w:szCs w:val="24"/>
          <w:u w:val="single"/>
        </w:rPr>
        <w:t xml:space="preserve">” are required in the project for those </w:t>
      </w:r>
      <w:commentRangeEnd w:id="55"/>
      <w:r w:rsidR="00EC296D">
        <w:rPr>
          <w:rStyle w:val="CommentReference"/>
        </w:rPr>
        <w:lastRenderedPageBreak/>
        <w:commentReference w:id="55"/>
      </w:r>
      <w:r w:rsidR="00B87464" w:rsidRPr="00EA6B94">
        <w:rPr>
          <w:rFonts w:ascii="Adobe Caslon Pro" w:hAnsi="Adobe Caslon Pro"/>
          <w:sz w:val="24"/>
          <w:szCs w:val="24"/>
          <w:u w:val="single"/>
        </w:rPr>
        <w:t>who could not express themselves to a close one.</w:t>
      </w:r>
    </w:p>
    <w:p w14:paraId="7F6AC8C8" w14:textId="77777777" w:rsidR="005F0251" w:rsidRPr="00EA6B94" w:rsidRDefault="005F0251">
      <w:pPr>
        <w:rPr>
          <w:rFonts w:ascii="Adobe Caslon Pro" w:hAnsi="Adobe Caslon Pro"/>
          <w:sz w:val="24"/>
          <w:szCs w:val="24"/>
        </w:rPr>
      </w:pPr>
    </w:p>
    <w:p w14:paraId="3EA59E76" w14:textId="77777777" w:rsidR="00B87464" w:rsidRPr="00EA6B94" w:rsidRDefault="00B87464">
      <w:pPr>
        <w:rPr>
          <w:rFonts w:ascii="Adobe Caslon Pro" w:hAnsi="Adobe Caslon Pro"/>
          <w:sz w:val="24"/>
          <w:szCs w:val="24"/>
        </w:rPr>
      </w:pPr>
      <w:r w:rsidRPr="00EA6B94">
        <w:rPr>
          <w:rFonts w:ascii="Adobe Caslon Pro" w:hAnsi="Adobe Caslon Pro" w:hint="eastAsia"/>
          <w:sz w:val="24"/>
          <w:szCs w:val="24"/>
        </w:rPr>
        <w:t xml:space="preserve">When it comes to telling personal private issues, </w:t>
      </w:r>
      <w:r w:rsidR="00135EB3" w:rsidRPr="00EA6B94">
        <w:rPr>
          <w:rFonts w:ascii="Adobe Caslon Pro" w:hAnsi="Adobe Caslon Pro"/>
          <w:sz w:val="24"/>
          <w:szCs w:val="24"/>
        </w:rPr>
        <w:t xml:space="preserve">almost 70% participants stick with the traditional </w:t>
      </w:r>
      <w:r w:rsidR="00135EB3" w:rsidRPr="00EC296D">
        <w:rPr>
          <w:rFonts w:ascii="Adobe Caslon Pro" w:hAnsi="Adobe Caslon Pro"/>
          <w:sz w:val="24"/>
          <w:szCs w:val="24"/>
          <w:highlight w:val="yellow"/>
        </w:rPr>
        <w:t>face-to-face</w:t>
      </w:r>
      <w:r w:rsidR="00135EB3" w:rsidRPr="00EA6B94">
        <w:rPr>
          <w:rFonts w:ascii="Adobe Caslon Pro" w:hAnsi="Adobe Caslon Pro"/>
          <w:sz w:val="24"/>
          <w:szCs w:val="24"/>
        </w:rPr>
        <w:t xml:space="preserve"> communication method. About 60% participants like to talk in the </w:t>
      </w:r>
      <w:r w:rsidR="00135EB3" w:rsidRPr="00EC296D">
        <w:rPr>
          <w:rFonts w:ascii="Adobe Caslon Pro" w:hAnsi="Adobe Caslon Pro"/>
          <w:sz w:val="24"/>
          <w:szCs w:val="24"/>
          <w:highlight w:val="yellow"/>
        </w:rPr>
        <w:t>phone</w:t>
      </w:r>
      <w:r w:rsidR="00135EB3" w:rsidRPr="00EA6B94">
        <w:rPr>
          <w:rFonts w:ascii="Adobe Caslon Pro" w:hAnsi="Adobe Caslon Pro"/>
          <w:sz w:val="24"/>
          <w:szCs w:val="24"/>
        </w:rPr>
        <w:t xml:space="preserve">, 50% for message and 37.5% for </w:t>
      </w:r>
      <w:r w:rsidR="00135EB3" w:rsidRPr="00EC296D">
        <w:rPr>
          <w:rFonts w:ascii="Adobe Caslon Pro" w:hAnsi="Adobe Caslon Pro"/>
          <w:sz w:val="24"/>
          <w:szCs w:val="24"/>
          <w:highlight w:val="yellow"/>
        </w:rPr>
        <w:t>E-mail</w:t>
      </w:r>
      <w:r w:rsidR="00135EB3" w:rsidRPr="00EA6B94">
        <w:rPr>
          <w:rFonts w:ascii="Adobe Caslon Pro" w:hAnsi="Adobe Caslon Pro"/>
          <w:sz w:val="24"/>
          <w:szCs w:val="24"/>
        </w:rPr>
        <w:t xml:space="preserve">. </w:t>
      </w:r>
      <w:r w:rsidR="00135EB3" w:rsidRPr="00EC296D">
        <w:rPr>
          <w:rFonts w:ascii="Adobe Caslon Pro" w:hAnsi="Adobe Caslon Pro"/>
          <w:sz w:val="24"/>
          <w:szCs w:val="24"/>
          <w:highlight w:val="yellow"/>
        </w:rPr>
        <w:t>Letter</w:t>
      </w:r>
      <w:r w:rsidR="00135EB3" w:rsidRPr="00EA6B94">
        <w:rPr>
          <w:rFonts w:ascii="Adobe Caslon Pro" w:hAnsi="Adobe Caslon Pro"/>
          <w:sz w:val="24"/>
          <w:szCs w:val="24"/>
        </w:rPr>
        <w:t xml:space="preserve"> and </w:t>
      </w:r>
      <w:r w:rsidR="00135EB3" w:rsidRPr="00EC296D">
        <w:rPr>
          <w:rFonts w:ascii="Adobe Caslon Pro" w:hAnsi="Adobe Caslon Pro"/>
          <w:sz w:val="24"/>
          <w:szCs w:val="24"/>
          <w:highlight w:val="yellow"/>
        </w:rPr>
        <w:t>video</w:t>
      </w:r>
      <w:r w:rsidR="00135EB3" w:rsidRPr="00EA6B94">
        <w:rPr>
          <w:rFonts w:ascii="Adobe Caslon Pro" w:hAnsi="Adobe Caslon Pro"/>
          <w:sz w:val="24"/>
          <w:szCs w:val="24"/>
        </w:rPr>
        <w:t xml:space="preserve"> </w:t>
      </w:r>
      <w:r w:rsidR="00135EB3" w:rsidRPr="00EC296D">
        <w:rPr>
          <w:rFonts w:ascii="Adobe Caslon Pro" w:hAnsi="Adobe Caslon Pro"/>
          <w:sz w:val="24"/>
          <w:szCs w:val="24"/>
          <w:highlight w:val="yellow"/>
        </w:rPr>
        <w:t>chat</w:t>
      </w:r>
      <w:r w:rsidR="00135EB3" w:rsidRPr="00EA6B94">
        <w:rPr>
          <w:rFonts w:ascii="Adobe Caslon Pro" w:hAnsi="Adobe Caslon Pro"/>
          <w:sz w:val="24"/>
          <w:szCs w:val="24"/>
        </w:rPr>
        <w:t xml:space="preserve"> are the </w:t>
      </w:r>
      <w:r w:rsidR="00135EB3" w:rsidRPr="00EC296D">
        <w:rPr>
          <w:rFonts w:ascii="Adobe Caslon Pro" w:hAnsi="Adobe Caslon Pro"/>
          <w:sz w:val="24"/>
          <w:szCs w:val="24"/>
          <w:highlight w:val="yellow"/>
        </w:rPr>
        <w:t>le</w:t>
      </w:r>
      <w:r w:rsidR="00582CC6" w:rsidRPr="00EC296D">
        <w:rPr>
          <w:rFonts w:ascii="Adobe Caslon Pro" w:hAnsi="Adobe Caslon Pro"/>
          <w:sz w:val="24"/>
          <w:szCs w:val="24"/>
          <w:highlight w:val="yellow"/>
        </w:rPr>
        <w:t>ast favored</w:t>
      </w:r>
      <w:r w:rsidR="00582CC6" w:rsidRPr="00EA6B94">
        <w:rPr>
          <w:rFonts w:ascii="Adobe Caslon Pro" w:hAnsi="Adobe Caslon Pro"/>
          <w:sz w:val="24"/>
          <w:szCs w:val="24"/>
        </w:rPr>
        <w:t xml:space="preserve"> methods.</w:t>
      </w:r>
      <w:r w:rsidR="00300DD0" w:rsidRPr="00EA6B94">
        <w:rPr>
          <w:rFonts w:ascii="Adobe Caslon Pro" w:hAnsi="Adobe Caslon Pro"/>
          <w:sz w:val="24"/>
          <w:szCs w:val="24"/>
        </w:rPr>
        <w:t xml:space="preserve"> </w:t>
      </w:r>
      <w:r w:rsidR="00300DD0" w:rsidRPr="00EC296D">
        <w:rPr>
          <w:rFonts w:ascii="Adobe Caslon Pro" w:hAnsi="Adobe Caslon Pro"/>
          <w:sz w:val="24"/>
          <w:szCs w:val="24"/>
          <w:highlight w:val="yellow"/>
        </w:rPr>
        <w:t>Online chat</w:t>
      </w:r>
      <w:r w:rsidR="00300DD0" w:rsidRPr="00EA6B94">
        <w:rPr>
          <w:rFonts w:ascii="Adobe Caslon Pro" w:hAnsi="Adobe Caslon Pro"/>
          <w:sz w:val="24"/>
          <w:szCs w:val="24"/>
        </w:rPr>
        <w:t xml:space="preserve"> about personal issues does not have a bad influence on our participants’ feeling.</w:t>
      </w:r>
      <w:r w:rsidR="00582CC6" w:rsidRPr="00EA6B94">
        <w:rPr>
          <w:rFonts w:ascii="Adobe Caslon Pro" w:hAnsi="Adobe Caslon Pro"/>
          <w:sz w:val="24"/>
          <w:szCs w:val="24"/>
        </w:rPr>
        <w:t xml:space="preserve"> </w:t>
      </w:r>
      <w:r w:rsidR="00300DD0" w:rsidRPr="00EA6B94">
        <w:rPr>
          <w:rFonts w:ascii="Adobe Caslon Pro" w:hAnsi="Adobe Caslon Pro"/>
          <w:sz w:val="24"/>
          <w:szCs w:val="24"/>
        </w:rPr>
        <w:t xml:space="preserve">Therefore, online chat is usable. </w:t>
      </w:r>
      <w:r w:rsidR="00582CC6" w:rsidRPr="00EA6B94">
        <w:rPr>
          <w:rFonts w:ascii="Adobe Caslon Pro" w:hAnsi="Adobe Caslon Pro"/>
          <w:sz w:val="24"/>
          <w:szCs w:val="24"/>
          <w:u w:val="single"/>
        </w:rPr>
        <w:t>Our users</w:t>
      </w:r>
      <w:r w:rsidR="00135EB3" w:rsidRPr="00EA6B94">
        <w:rPr>
          <w:rFonts w:ascii="Adobe Caslon Pro" w:hAnsi="Adobe Caslon Pro"/>
          <w:sz w:val="24"/>
          <w:szCs w:val="24"/>
          <w:u w:val="single"/>
        </w:rPr>
        <w:t xml:space="preserve"> can start with </w:t>
      </w:r>
      <w:r w:rsidR="00135EB3" w:rsidRPr="00EC296D">
        <w:rPr>
          <w:rFonts w:ascii="Adobe Caslon Pro" w:hAnsi="Adobe Caslon Pro"/>
          <w:sz w:val="24"/>
          <w:szCs w:val="24"/>
          <w:highlight w:val="yellow"/>
          <w:u w:val="single"/>
        </w:rPr>
        <w:t>online message</w:t>
      </w:r>
      <w:r w:rsidR="00135EB3" w:rsidRPr="00EA6B94">
        <w:rPr>
          <w:rFonts w:ascii="Adobe Caslon Pro" w:hAnsi="Adobe Caslon Pro"/>
          <w:sz w:val="24"/>
          <w:szCs w:val="24"/>
          <w:u w:val="single"/>
        </w:rPr>
        <w:t xml:space="preserve"> and phone consultation</w:t>
      </w:r>
      <w:r w:rsidR="00582CC6" w:rsidRPr="00EA6B94">
        <w:rPr>
          <w:rFonts w:ascii="Adobe Caslon Pro" w:hAnsi="Adobe Caslon Pro"/>
          <w:sz w:val="24"/>
          <w:szCs w:val="24"/>
          <w:u w:val="single"/>
        </w:rPr>
        <w:t xml:space="preserve"> and search for a suitable </w:t>
      </w:r>
      <w:r w:rsidR="00582CC6" w:rsidRPr="002D447E">
        <w:rPr>
          <w:rFonts w:ascii="Adobe Caslon Pro" w:hAnsi="Adobe Caslon Pro"/>
          <w:sz w:val="24"/>
          <w:szCs w:val="24"/>
          <w:highlight w:val="yellow"/>
          <w:u w:val="single"/>
        </w:rPr>
        <w:t>mental health professional</w:t>
      </w:r>
      <w:r w:rsidR="00135EB3" w:rsidRPr="002D447E">
        <w:rPr>
          <w:rFonts w:ascii="Adobe Caslon Pro" w:hAnsi="Adobe Caslon Pro"/>
          <w:sz w:val="24"/>
          <w:szCs w:val="24"/>
          <w:highlight w:val="yellow"/>
          <w:u w:val="single"/>
        </w:rPr>
        <w:t>. Face-to</w:t>
      </w:r>
      <w:r w:rsidR="00582CC6" w:rsidRPr="002D447E">
        <w:rPr>
          <w:rFonts w:ascii="Adobe Caslon Pro" w:hAnsi="Adobe Caslon Pro"/>
          <w:sz w:val="24"/>
          <w:szCs w:val="24"/>
          <w:highlight w:val="yellow"/>
          <w:u w:val="single"/>
        </w:rPr>
        <w:t xml:space="preserve">-face </w:t>
      </w:r>
      <w:commentRangeStart w:id="57"/>
      <w:r w:rsidR="00582CC6" w:rsidRPr="002D447E">
        <w:rPr>
          <w:rFonts w:ascii="Adobe Caslon Pro" w:hAnsi="Adobe Caslon Pro"/>
          <w:sz w:val="24"/>
          <w:szCs w:val="24"/>
          <w:highlight w:val="yellow"/>
          <w:u w:val="single"/>
        </w:rPr>
        <w:t>consultation</w:t>
      </w:r>
      <w:commentRangeEnd w:id="57"/>
      <w:r w:rsidR="002D447E">
        <w:rPr>
          <w:rStyle w:val="CommentReference"/>
        </w:rPr>
        <w:commentReference w:id="57"/>
      </w:r>
      <w:r w:rsidR="00582CC6" w:rsidRPr="00EA6B94">
        <w:rPr>
          <w:rFonts w:ascii="Adobe Caslon Pro" w:hAnsi="Adobe Caslon Pro"/>
          <w:sz w:val="24"/>
          <w:szCs w:val="24"/>
          <w:u w:val="single"/>
        </w:rPr>
        <w:t xml:space="preserve"> should be the final goal of every user’s treatment process.</w:t>
      </w:r>
      <w:r w:rsidR="00040C70" w:rsidRPr="00EA6B94">
        <w:rPr>
          <w:rFonts w:ascii="Adobe Caslon Pro" w:hAnsi="Adobe Caslon Pro"/>
          <w:sz w:val="24"/>
          <w:szCs w:val="24"/>
          <w:u w:val="single"/>
        </w:rPr>
        <w:t xml:space="preserve"> Of course, methods could be combined.</w:t>
      </w:r>
      <w:r w:rsidR="00582CC6" w:rsidRPr="00EA6B94">
        <w:rPr>
          <w:rFonts w:ascii="Adobe Caslon Pro" w:hAnsi="Adobe Caslon Pro"/>
          <w:sz w:val="24"/>
          <w:szCs w:val="24"/>
        </w:rPr>
        <w:t xml:space="preserve"> </w:t>
      </w:r>
    </w:p>
    <w:p w14:paraId="72BCEDCE" w14:textId="77777777" w:rsidR="00B87464" w:rsidRPr="00EA6B94" w:rsidRDefault="00B87464">
      <w:pPr>
        <w:rPr>
          <w:rFonts w:ascii="Adobe Caslon Pro" w:hAnsi="Adobe Caslon Pro"/>
          <w:sz w:val="24"/>
          <w:szCs w:val="24"/>
        </w:rPr>
      </w:pPr>
    </w:p>
    <w:p w14:paraId="54FBE8FA" w14:textId="77777777" w:rsidR="009B2739" w:rsidRPr="00EA6B94" w:rsidRDefault="009B2739">
      <w:pPr>
        <w:rPr>
          <w:rFonts w:ascii="Adobe Caslon Pro" w:hAnsi="Adobe Caslon Pro"/>
          <w:sz w:val="24"/>
          <w:szCs w:val="24"/>
        </w:rPr>
      </w:pPr>
      <w:r w:rsidRPr="00EA6B94">
        <w:rPr>
          <w:rFonts w:ascii="Adobe Caslon Pro" w:hAnsi="Adobe Caslon Pro"/>
          <w:sz w:val="24"/>
          <w:szCs w:val="24"/>
        </w:rPr>
        <w:t xml:space="preserve">All the male participants do not mind letting their friends know if they had mental health challenges, even though most of them would not tell their friends willingly. Half of the male participants do not want to tell their family if they had mental health challenges. </w:t>
      </w:r>
      <w:r w:rsidRPr="00EA6B94">
        <w:rPr>
          <w:rFonts w:ascii="Adobe Caslon Pro" w:hAnsi="Adobe Caslon Pro"/>
          <w:sz w:val="24"/>
          <w:szCs w:val="24"/>
          <w:u w:val="single"/>
        </w:rPr>
        <w:t>We can try to invite friends of our future male users to help with the</w:t>
      </w:r>
      <w:r w:rsidR="00592E0E" w:rsidRPr="00EA6B94">
        <w:rPr>
          <w:rFonts w:ascii="Adobe Caslon Pro" w:hAnsi="Adobe Caslon Pro"/>
          <w:sz w:val="24"/>
          <w:szCs w:val="24"/>
          <w:u w:val="single"/>
        </w:rPr>
        <w:t>ir</w:t>
      </w:r>
      <w:r w:rsidRPr="00EA6B94">
        <w:rPr>
          <w:rFonts w:ascii="Adobe Caslon Pro" w:hAnsi="Adobe Caslon Pro"/>
          <w:sz w:val="24"/>
          <w:szCs w:val="24"/>
          <w:u w:val="single"/>
        </w:rPr>
        <w:t xml:space="preserve"> treatment.</w:t>
      </w:r>
      <w:r w:rsidRPr="00EA6B94">
        <w:rPr>
          <w:rFonts w:ascii="Adobe Caslon Pro" w:hAnsi="Adobe Caslon Pro"/>
          <w:sz w:val="24"/>
          <w:szCs w:val="24"/>
        </w:rPr>
        <w:t xml:space="preserve"> Meanwhile, they all have no experience or they do not know anyone have experience in consultin</w:t>
      </w:r>
      <w:r w:rsidR="00592E0E" w:rsidRPr="00EA6B94">
        <w:rPr>
          <w:rFonts w:ascii="Adobe Caslon Pro" w:hAnsi="Adobe Caslon Pro"/>
          <w:sz w:val="24"/>
          <w:szCs w:val="24"/>
        </w:rPr>
        <w:t xml:space="preserve">g a mental health professional. </w:t>
      </w:r>
      <w:r w:rsidR="00592E0E" w:rsidRPr="00EA6B94">
        <w:rPr>
          <w:rFonts w:ascii="Adobe Caslon Pro" w:hAnsi="Adobe Caslon Pro" w:hint="eastAsia"/>
          <w:sz w:val="24"/>
          <w:szCs w:val="24"/>
        </w:rPr>
        <w:t>B</w:t>
      </w:r>
      <w:r w:rsidR="00592E0E" w:rsidRPr="00EA6B94">
        <w:rPr>
          <w:rFonts w:ascii="Adobe Caslon Pro" w:hAnsi="Adobe Caslon Pro"/>
          <w:sz w:val="24"/>
          <w:szCs w:val="24"/>
        </w:rPr>
        <w:t xml:space="preserve">ased on the fact that most males have more closed male friends than closed female friends, male tends to delay in treatment seeking and rely on self-cure. </w:t>
      </w:r>
      <w:r w:rsidR="00592E0E" w:rsidRPr="00EA6B94">
        <w:rPr>
          <w:rFonts w:ascii="Adobe Caslon Pro" w:hAnsi="Adobe Caslon Pro"/>
          <w:sz w:val="24"/>
          <w:szCs w:val="24"/>
          <w:u w:val="single"/>
        </w:rPr>
        <w:t xml:space="preserve">Special advertisement and easy-to-use functions are needed to attract these </w:t>
      </w:r>
      <w:commentRangeStart w:id="58"/>
      <w:r w:rsidR="00592E0E" w:rsidRPr="00EA6B94">
        <w:rPr>
          <w:rFonts w:ascii="Adobe Caslon Pro" w:hAnsi="Adobe Caslon Pro"/>
          <w:sz w:val="24"/>
          <w:szCs w:val="24"/>
          <w:u w:val="single"/>
        </w:rPr>
        <w:t>“lazy” male users</w:t>
      </w:r>
      <w:commentRangeEnd w:id="58"/>
      <w:r w:rsidR="002D447E">
        <w:rPr>
          <w:rStyle w:val="CommentReference"/>
        </w:rPr>
        <w:commentReference w:id="58"/>
      </w:r>
      <w:r w:rsidR="00592E0E" w:rsidRPr="00EA6B94">
        <w:rPr>
          <w:rFonts w:ascii="Adobe Caslon Pro" w:hAnsi="Adobe Caslon Pro"/>
          <w:sz w:val="24"/>
          <w:szCs w:val="24"/>
          <w:u w:val="single"/>
        </w:rPr>
        <w:t>.</w:t>
      </w:r>
      <w:r w:rsidR="00592E0E" w:rsidRPr="00EA6B94">
        <w:rPr>
          <w:rFonts w:ascii="Adobe Caslon Pro" w:hAnsi="Adobe Caslon Pro"/>
          <w:sz w:val="24"/>
          <w:szCs w:val="24"/>
        </w:rPr>
        <w:t xml:space="preserve"> </w:t>
      </w:r>
    </w:p>
    <w:p w14:paraId="5F25A373" w14:textId="77777777" w:rsidR="00592E0E" w:rsidRPr="00EA6B94" w:rsidRDefault="00592E0E">
      <w:pPr>
        <w:rPr>
          <w:rFonts w:ascii="Adobe Caslon Pro" w:hAnsi="Adobe Caslon Pro"/>
          <w:sz w:val="24"/>
          <w:szCs w:val="24"/>
        </w:rPr>
      </w:pPr>
    </w:p>
    <w:p w14:paraId="41FC4A72" w14:textId="77777777" w:rsidR="00592E0E" w:rsidRPr="00EA6B94" w:rsidRDefault="00592E0E">
      <w:pPr>
        <w:rPr>
          <w:rFonts w:ascii="Adobe Caslon Pro" w:hAnsi="Adobe Caslon Pro"/>
          <w:sz w:val="24"/>
          <w:szCs w:val="24"/>
        </w:rPr>
      </w:pPr>
      <w:r w:rsidRPr="00EA6B94">
        <w:rPr>
          <w:rFonts w:ascii="Adobe Caslon Pro" w:hAnsi="Adobe Caslon Pro"/>
          <w:sz w:val="24"/>
          <w:szCs w:val="24"/>
        </w:rPr>
        <w:t xml:space="preserve">For </w:t>
      </w:r>
      <w:r w:rsidRPr="002D447E">
        <w:rPr>
          <w:rFonts w:ascii="Adobe Caslon Pro" w:hAnsi="Adobe Caslon Pro"/>
          <w:sz w:val="24"/>
          <w:szCs w:val="24"/>
          <w:highlight w:val="yellow"/>
        </w:rPr>
        <w:t>female</w:t>
      </w:r>
      <w:r w:rsidRPr="00EA6B94">
        <w:rPr>
          <w:rFonts w:ascii="Adobe Caslon Pro" w:hAnsi="Adobe Caslon Pro"/>
          <w:sz w:val="24"/>
          <w:szCs w:val="24"/>
        </w:rPr>
        <w:t xml:space="preserve"> participants, they </w:t>
      </w:r>
      <w:r w:rsidR="001356DA" w:rsidRPr="00EA6B94">
        <w:rPr>
          <w:rFonts w:ascii="Adobe Caslon Pro" w:hAnsi="Adobe Caslon Pro"/>
          <w:sz w:val="24"/>
          <w:szCs w:val="24"/>
        </w:rPr>
        <w:t xml:space="preserve">prefer telling their </w:t>
      </w:r>
      <w:r w:rsidR="001356DA" w:rsidRPr="002D447E">
        <w:rPr>
          <w:rFonts w:ascii="Adobe Caslon Pro" w:hAnsi="Adobe Caslon Pro"/>
          <w:sz w:val="24"/>
          <w:szCs w:val="24"/>
          <w:highlight w:val="yellow"/>
        </w:rPr>
        <w:t>family</w:t>
      </w:r>
      <w:r w:rsidR="001356DA" w:rsidRPr="00EA6B94">
        <w:rPr>
          <w:rFonts w:ascii="Adobe Caslon Pro" w:hAnsi="Adobe Caslon Pro"/>
          <w:sz w:val="24"/>
          <w:szCs w:val="24"/>
        </w:rPr>
        <w:t xml:space="preserve"> than their friends if they had mental health problem. </w:t>
      </w:r>
      <w:r w:rsidR="001356DA" w:rsidRPr="00EA6B94">
        <w:rPr>
          <w:rFonts w:ascii="Adobe Caslon Pro" w:hAnsi="Adobe Caslon Pro"/>
          <w:sz w:val="24"/>
          <w:szCs w:val="24"/>
          <w:u w:val="single"/>
        </w:rPr>
        <w:t>Their family could be invited to participate in their treatment.</w:t>
      </w:r>
      <w:r w:rsidR="001356DA" w:rsidRPr="00EA6B94">
        <w:rPr>
          <w:rFonts w:ascii="Adobe Caslon Pro" w:hAnsi="Adobe Caslon Pro"/>
          <w:sz w:val="24"/>
          <w:szCs w:val="24"/>
        </w:rPr>
        <w:t xml:space="preserve"> Female participants or their friends have some experience in consulting a mental health professional. </w:t>
      </w:r>
      <w:commentRangeStart w:id="59"/>
      <w:r w:rsidR="001356DA" w:rsidRPr="00EA6B94">
        <w:rPr>
          <w:rFonts w:ascii="Adobe Caslon Pro" w:hAnsi="Adobe Caslon Pro"/>
          <w:sz w:val="24"/>
          <w:szCs w:val="24"/>
        </w:rPr>
        <w:t xml:space="preserve">Female is more initiative to seek treatment. </w:t>
      </w:r>
      <w:commentRangeEnd w:id="59"/>
      <w:r w:rsidR="002D447E">
        <w:rPr>
          <w:rStyle w:val="CommentReference"/>
        </w:rPr>
        <w:commentReference w:id="59"/>
      </w:r>
    </w:p>
    <w:p w14:paraId="06C0BED3" w14:textId="77777777" w:rsidR="00875D85" w:rsidRPr="00EA6B94" w:rsidRDefault="00875D85">
      <w:pPr>
        <w:rPr>
          <w:rFonts w:ascii="Adobe Caslon Pro" w:hAnsi="Adobe Caslon Pro"/>
          <w:sz w:val="24"/>
          <w:szCs w:val="24"/>
        </w:rPr>
      </w:pPr>
    </w:p>
    <w:p w14:paraId="2B655C1A" w14:textId="77777777" w:rsidR="00300DD0" w:rsidRPr="00EA6B94" w:rsidRDefault="00300DD0">
      <w:pPr>
        <w:rPr>
          <w:rFonts w:ascii="Adobe Caslon Pro" w:hAnsi="Adobe Caslon Pro"/>
          <w:sz w:val="24"/>
          <w:szCs w:val="24"/>
        </w:rPr>
      </w:pPr>
      <w:r w:rsidRPr="00EA6B94">
        <w:rPr>
          <w:rFonts w:ascii="Adobe Caslon Pro" w:hAnsi="Adobe Caslon Pro" w:hint="eastAsia"/>
          <w:sz w:val="24"/>
          <w:szCs w:val="24"/>
        </w:rPr>
        <w:t>There is plentiful bias in this surve</w:t>
      </w:r>
      <w:r w:rsidRPr="00EA6B94">
        <w:rPr>
          <w:rFonts w:ascii="Adobe Caslon Pro" w:hAnsi="Adobe Caslon Pro"/>
          <w:sz w:val="24"/>
          <w:szCs w:val="24"/>
        </w:rPr>
        <w:t xml:space="preserve">y. </w:t>
      </w:r>
      <w:commentRangeStart w:id="60"/>
      <w:r w:rsidRPr="00EA6B94">
        <w:rPr>
          <w:rFonts w:ascii="Adobe Caslon Pro" w:hAnsi="Adobe Caslon Pro"/>
          <w:sz w:val="24"/>
          <w:szCs w:val="24"/>
        </w:rPr>
        <w:t xml:space="preserve">Not enough participants, narrow age group (20-29), mainly students. </w:t>
      </w:r>
      <w:commentRangeEnd w:id="60"/>
      <w:r w:rsidR="002D447E">
        <w:rPr>
          <w:rStyle w:val="CommentReference"/>
        </w:rPr>
        <w:commentReference w:id="60"/>
      </w:r>
      <w:r w:rsidRPr="00EA6B94">
        <w:rPr>
          <w:rFonts w:ascii="Adobe Caslon Pro" w:hAnsi="Adobe Caslon Pro"/>
          <w:sz w:val="24"/>
          <w:szCs w:val="24"/>
        </w:rPr>
        <w:t xml:space="preserve">First of all, young people have higher risk of getting mental disorders according to the paper discussed above. Secondly, students have not experienced the brutal and competitive </w:t>
      </w:r>
      <w:r w:rsidR="00E92E31" w:rsidRPr="00EA6B94">
        <w:rPr>
          <w:rFonts w:ascii="Adobe Caslon Pro" w:hAnsi="Adobe Caslon Pro"/>
          <w:sz w:val="24"/>
          <w:szCs w:val="24"/>
        </w:rPr>
        <w:t xml:space="preserve">work environment, so most of survey participants are </w:t>
      </w:r>
      <w:commentRangeStart w:id="61"/>
      <w:r w:rsidR="00E92E31" w:rsidRPr="00EA6B94">
        <w:rPr>
          <w:rFonts w:ascii="Adobe Caslon Pro" w:hAnsi="Adobe Caslon Pro"/>
          <w:sz w:val="24"/>
          <w:szCs w:val="24"/>
        </w:rPr>
        <w:t xml:space="preserve">very positive </w:t>
      </w:r>
      <w:commentRangeEnd w:id="61"/>
      <w:r w:rsidR="002D447E">
        <w:rPr>
          <w:rStyle w:val="CommentReference"/>
        </w:rPr>
        <w:commentReference w:id="61"/>
      </w:r>
      <w:r w:rsidR="00E92E31" w:rsidRPr="00EA6B94">
        <w:rPr>
          <w:rFonts w:ascii="Adobe Caslon Pro" w:hAnsi="Adobe Caslon Pro"/>
          <w:sz w:val="24"/>
          <w:szCs w:val="24"/>
        </w:rPr>
        <w:t xml:space="preserve">about mental health problems. Also, my questions are not designed well enough. For example, a participants give me feedback about the questionnaire that my first 17 questions make her </w:t>
      </w:r>
      <w:commentRangeStart w:id="62"/>
      <w:r w:rsidR="00E92E31" w:rsidRPr="00EA6B94">
        <w:rPr>
          <w:rFonts w:ascii="Adobe Caslon Pro" w:hAnsi="Adobe Caslon Pro"/>
          <w:sz w:val="24"/>
          <w:szCs w:val="24"/>
        </w:rPr>
        <w:t xml:space="preserve">think that only people with mental disorders, not people who feel bad need </w:t>
      </w:r>
      <w:commentRangeEnd w:id="62"/>
      <w:r w:rsidR="002D447E">
        <w:rPr>
          <w:rStyle w:val="CommentReference"/>
        </w:rPr>
        <w:commentReference w:id="62"/>
      </w:r>
      <w:r w:rsidR="00E92E31" w:rsidRPr="00EA6B94">
        <w:rPr>
          <w:rFonts w:ascii="Adobe Caslon Pro" w:hAnsi="Adobe Caslon Pro"/>
          <w:sz w:val="24"/>
          <w:szCs w:val="24"/>
        </w:rPr>
        <w:t xml:space="preserve">the app about online mental health consultation. Therefore, almost 40% participants choose not want to use an app about online mental health consultation. </w:t>
      </w:r>
    </w:p>
    <w:p w14:paraId="6A8B14CE" w14:textId="77777777" w:rsidR="00E92E31" w:rsidRPr="00EA6B94" w:rsidRDefault="00E92E31">
      <w:pPr>
        <w:rPr>
          <w:rFonts w:ascii="Adobe Caslon Pro" w:hAnsi="Adobe Caslon Pro"/>
          <w:sz w:val="24"/>
          <w:szCs w:val="24"/>
        </w:rPr>
      </w:pPr>
    </w:p>
    <w:p w14:paraId="74AA07FC" w14:textId="77777777" w:rsidR="00E92E31" w:rsidRPr="00EA6B94" w:rsidRDefault="00040C70">
      <w:pPr>
        <w:rPr>
          <w:rFonts w:ascii="Adobe Caslon Pro" w:hAnsi="Adobe Caslon Pro"/>
          <w:sz w:val="24"/>
          <w:szCs w:val="24"/>
        </w:rPr>
      </w:pPr>
      <w:r w:rsidRPr="00EA6B94">
        <w:rPr>
          <w:rFonts w:ascii="Adobe Caslon Pro" w:hAnsi="Adobe Caslon Pro" w:hint="eastAsia"/>
          <w:sz w:val="24"/>
          <w:szCs w:val="24"/>
        </w:rPr>
        <w:t xml:space="preserve">Overall, I get numerous valuable ideas to proceed our project. </w:t>
      </w:r>
      <w:r w:rsidRPr="00EA6B94">
        <w:rPr>
          <w:rFonts w:ascii="Adobe Caslon Pro" w:hAnsi="Adobe Caslon Pro"/>
          <w:sz w:val="24"/>
          <w:szCs w:val="24"/>
        </w:rPr>
        <w:t xml:space="preserve">Mood and anxiety disorders are the priorities. Friends and family can be invited to involve in offline cure. “Listeners” are necessary. Online chat and phone </w:t>
      </w:r>
      <w:r w:rsidRPr="00EA6B94">
        <w:rPr>
          <w:rFonts w:ascii="Adobe Caslon Pro" w:hAnsi="Adobe Caslon Pro"/>
          <w:sz w:val="24"/>
          <w:szCs w:val="24"/>
        </w:rPr>
        <w:lastRenderedPageBreak/>
        <w:t xml:space="preserve">consultation can lead to face-to-face treatment. Sex-specific schema need to be applied. Functions and UI ought to be neat, clear and easy-to-use. </w:t>
      </w:r>
    </w:p>
    <w:p w14:paraId="3A0156FE" w14:textId="77777777" w:rsidR="00E12BCC" w:rsidRPr="00EA6B94" w:rsidRDefault="00E12BCC">
      <w:pPr>
        <w:rPr>
          <w:rFonts w:ascii="Adobe Caslon Pro" w:hAnsi="Adobe Caslon Pro"/>
          <w:sz w:val="24"/>
          <w:szCs w:val="24"/>
        </w:rPr>
      </w:pPr>
    </w:p>
    <w:p w14:paraId="60731F45" w14:textId="77777777" w:rsidR="00E12BCC" w:rsidRPr="00EA6B94" w:rsidRDefault="00E12BCC">
      <w:pPr>
        <w:rPr>
          <w:rFonts w:ascii="Adobe Caslon Pro" w:hAnsi="Adobe Caslon Pro"/>
          <w:sz w:val="24"/>
          <w:szCs w:val="24"/>
        </w:rPr>
      </w:pPr>
    </w:p>
    <w:p w14:paraId="3B838178" w14:textId="77777777" w:rsidR="00E12BCC" w:rsidRDefault="00926436">
      <w:pPr>
        <w:rPr>
          <w:ins w:id="63" w:author="ILONA POSNER" w:date="2016-07-14T23:50:00Z"/>
          <w:rFonts w:ascii="Adobe Caslon Pro" w:hAnsi="Adobe Caslon Pro"/>
          <w:sz w:val="24"/>
          <w:szCs w:val="24"/>
        </w:rPr>
      </w:pPr>
      <w:ins w:id="64" w:author="ILONA POSNER" w:date="2016-07-14T23:48:00Z">
        <w:r>
          <w:rPr>
            <w:rFonts w:ascii="Adobe Caslon Pro" w:hAnsi="Adobe Caslon Pro"/>
            <w:sz w:val="24"/>
            <w:szCs w:val="24"/>
          </w:rPr>
          <w:t xml:space="preserve">Good job coming up with </w:t>
        </w:r>
      </w:ins>
      <w:ins w:id="65" w:author="ILONA POSNER" w:date="2016-07-14T23:49:00Z">
        <w:r>
          <w:rPr>
            <w:rFonts w:ascii="Adobe Caslon Pro" w:hAnsi="Adobe Caslon Pro"/>
            <w:sz w:val="24"/>
            <w:szCs w:val="24"/>
          </w:rPr>
          <w:t>the</w:t>
        </w:r>
      </w:ins>
      <w:ins w:id="66" w:author="ILONA POSNER" w:date="2016-07-14T23:48:00Z">
        <w:r>
          <w:rPr>
            <w:rFonts w:ascii="Adobe Caslon Pro" w:hAnsi="Adobe Caslon Pro"/>
            <w:sz w:val="24"/>
            <w:szCs w:val="24"/>
          </w:rPr>
          <w:t xml:space="preserve"> narrowed list of results from your research. </w:t>
        </w:r>
      </w:ins>
      <w:ins w:id="67" w:author="ILONA POSNER" w:date="2016-07-14T23:49:00Z">
        <w:r>
          <w:rPr>
            <w:rFonts w:ascii="Adobe Caslon Pro" w:hAnsi="Adobe Caslon Pro"/>
            <w:sz w:val="24"/>
            <w:szCs w:val="24"/>
          </w:rPr>
          <w:t>It will be very interesting to see how this project evolves.</w:t>
        </w:r>
      </w:ins>
    </w:p>
    <w:p w14:paraId="3F0AA58C" w14:textId="77777777" w:rsidR="00926436" w:rsidRDefault="00926436">
      <w:pPr>
        <w:rPr>
          <w:ins w:id="68" w:author="ILONA POSNER" w:date="2016-07-14T23:49:00Z"/>
          <w:rFonts w:ascii="Adobe Caslon Pro" w:hAnsi="Adobe Caslon Pro"/>
          <w:sz w:val="24"/>
          <w:szCs w:val="24"/>
        </w:rPr>
      </w:pPr>
    </w:p>
    <w:p w14:paraId="167DB43E" w14:textId="77777777" w:rsidR="00926436" w:rsidRPr="00EA6B94" w:rsidRDefault="00926436">
      <w:pPr>
        <w:rPr>
          <w:rFonts w:ascii="Adobe Caslon Pro" w:hAnsi="Adobe Caslon Pro"/>
          <w:sz w:val="24"/>
          <w:szCs w:val="24"/>
        </w:rPr>
      </w:pPr>
      <w:ins w:id="69" w:author="ILONA POSNER" w:date="2016-07-14T23:49:00Z">
        <w:r>
          <w:rPr>
            <w:rFonts w:ascii="Adobe Caslon Pro" w:hAnsi="Adobe Caslon Pro"/>
            <w:sz w:val="24"/>
            <w:szCs w:val="24"/>
          </w:rPr>
          <w:t xml:space="preserve">You did not ask about </w:t>
        </w:r>
      </w:ins>
      <w:ins w:id="70" w:author="ILONA POSNER" w:date="2016-07-14T23:51:00Z">
        <w:r>
          <w:rPr>
            <w:rFonts w:ascii="Adobe Caslon Pro" w:hAnsi="Adobe Caslon Pro"/>
            <w:sz w:val="24"/>
            <w:szCs w:val="24"/>
          </w:rPr>
          <w:t xml:space="preserve">perception concerning </w:t>
        </w:r>
      </w:ins>
      <w:ins w:id="71" w:author="ILONA POSNER" w:date="2016-07-14T23:49:00Z">
        <w:r>
          <w:rPr>
            <w:rFonts w:ascii="Adobe Caslon Pro" w:hAnsi="Adobe Caslon Pro"/>
            <w:sz w:val="24"/>
            <w:szCs w:val="24"/>
          </w:rPr>
          <w:t xml:space="preserve">or desire for group treatment solutions? There are many </w:t>
        </w:r>
      </w:ins>
      <w:ins w:id="72" w:author="ILONA POSNER" w:date="2016-07-14T23:50:00Z">
        <w:r>
          <w:rPr>
            <w:rFonts w:ascii="Adobe Caslon Pro" w:hAnsi="Adobe Caslon Pro"/>
            <w:sz w:val="24"/>
            <w:szCs w:val="24"/>
          </w:rPr>
          <w:t>support</w:t>
        </w:r>
      </w:ins>
      <w:ins w:id="73" w:author="ILONA POSNER" w:date="2016-07-14T23:49:00Z">
        <w:r>
          <w:rPr>
            <w:rFonts w:ascii="Adobe Caslon Pro" w:hAnsi="Adobe Caslon Pro"/>
            <w:sz w:val="24"/>
            <w:szCs w:val="24"/>
          </w:rPr>
          <w:t xml:space="preserve"> </w:t>
        </w:r>
      </w:ins>
      <w:ins w:id="74" w:author="ILONA POSNER" w:date="2016-07-14T23:50:00Z">
        <w:r>
          <w:rPr>
            <w:rFonts w:ascii="Adobe Caslon Pro" w:hAnsi="Adobe Caslon Pro"/>
            <w:sz w:val="24"/>
            <w:szCs w:val="24"/>
          </w:rPr>
          <w:t xml:space="preserve">groups that function in communities or online or both. For example, many different addition </w:t>
        </w:r>
      </w:ins>
      <w:ins w:id="75" w:author="ILONA POSNER" w:date="2016-07-14T23:51:00Z">
        <w:r>
          <w:rPr>
            <w:rFonts w:ascii="Adobe Caslon Pro" w:hAnsi="Adobe Caslon Pro"/>
            <w:sz w:val="24"/>
            <w:szCs w:val="24"/>
          </w:rPr>
          <w:t xml:space="preserve">groups </w:t>
        </w:r>
      </w:ins>
      <w:ins w:id="76" w:author="ILONA POSNER" w:date="2016-07-14T23:50:00Z">
        <w:r>
          <w:rPr>
            <w:rFonts w:ascii="Adobe Caslon Pro" w:hAnsi="Adobe Caslon Pro"/>
            <w:sz w:val="24"/>
            <w:szCs w:val="24"/>
          </w:rPr>
          <w:t xml:space="preserve">or </w:t>
        </w:r>
      </w:ins>
      <w:ins w:id="77" w:author="ILONA POSNER" w:date="2016-07-14T23:51:00Z">
        <w:r>
          <w:rPr>
            <w:rFonts w:ascii="Adobe Caslon Pro" w:hAnsi="Adobe Caslon Pro"/>
            <w:sz w:val="24"/>
            <w:szCs w:val="24"/>
          </w:rPr>
          <w:t xml:space="preserve">different </w:t>
        </w:r>
      </w:ins>
      <w:ins w:id="78" w:author="ILONA POSNER" w:date="2016-07-14T23:50:00Z">
        <w:r>
          <w:rPr>
            <w:rFonts w:ascii="Adobe Caslon Pro" w:hAnsi="Adobe Caslon Pro"/>
            <w:sz w:val="24"/>
            <w:szCs w:val="24"/>
          </w:rPr>
          <w:t>support groups…</w:t>
        </w:r>
      </w:ins>
    </w:p>
    <w:p w14:paraId="6F7873D4" w14:textId="77777777" w:rsidR="00E12BCC" w:rsidRPr="00EA6B94" w:rsidRDefault="00E12BCC">
      <w:pPr>
        <w:rPr>
          <w:rFonts w:ascii="Adobe Caslon Pro" w:hAnsi="Adobe Caslon Pro"/>
          <w:sz w:val="24"/>
          <w:szCs w:val="24"/>
        </w:rPr>
      </w:pPr>
    </w:p>
    <w:p w14:paraId="7B008CE4" w14:textId="77777777" w:rsidR="00E12BCC" w:rsidRPr="00EA6B94" w:rsidRDefault="00E12BCC">
      <w:pPr>
        <w:rPr>
          <w:rFonts w:ascii="Adobe Caslon Pro" w:hAnsi="Adobe Caslon Pro"/>
          <w:sz w:val="24"/>
          <w:szCs w:val="24"/>
        </w:rPr>
      </w:pPr>
    </w:p>
    <w:p w14:paraId="5F29F0DA" w14:textId="77777777" w:rsidR="00E12BCC" w:rsidRPr="00EA6B94" w:rsidRDefault="00E12BCC">
      <w:pPr>
        <w:rPr>
          <w:rFonts w:ascii="Adobe Caslon Pro" w:hAnsi="Adobe Caslon Pro"/>
          <w:sz w:val="24"/>
          <w:szCs w:val="24"/>
        </w:rPr>
      </w:pPr>
    </w:p>
    <w:p w14:paraId="6709B5EE" w14:textId="77777777" w:rsidR="00E12BCC" w:rsidRPr="00EA6B94" w:rsidRDefault="00E12BCC">
      <w:pPr>
        <w:rPr>
          <w:rFonts w:ascii="Adobe Caslon Pro" w:hAnsi="Adobe Caslon Pro"/>
          <w:sz w:val="24"/>
          <w:szCs w:val="24"/>
        </w:rPr>
      </w:pPr>
    </w:p>
    <w:p w14:paraId="7A956A63" w14:textId="77777777" w:rsidR="00E12BCC" w:rsidRPr="00EA6B94" w:rsidRDefault="00E12BCC">
      <w:pPr>
        <w:rPr>
          <w:rFonts w:ascii="Adobe Caslon Pro" w:hAnsi="Adobe Caslon Pro"/>
          <w:sz w:val="24"/>
          <w:szCs w:val="24"/>
        </w:rPr>
      </w:pPr>
    </w:p>
    <w:p w14:paraId="511F4CA1" w14:textId="77777777" w:rsidR="00E12BCC" w:rsidRPr="00EA6B94" w:rsidRDefault="00E12BCC">
      <w:pPr>
        <w:rPr>
          <w:rFonts w:ascii="Adobe Caslon Pro" w:hAnsi="Adobe Caslon Pro"/>
          <w:sz w:val="24"/>
          <w:szCs w:val="24"/>
        </w:rPr>
      </w:pPr>
    </w:p>
    <w:p w14:paraId="38CB8F49" w14:textId="77777777" w:rsidR="00E12BCC" w:rsidRPr="00EA6B94" w:rsidRDefault="00E12BCC">
      <w:pPr>
        <w:rPr>
          <w:rFonts w:ascii="Adobe Caslon Pro" w:hAnsi="Adobe Caslon Pro"/>
          <w:sz w:val="24"/>
          <w:szCs w:val="24"/>
        </w:rPr>
      </w:pPr>
    </w:p>
    <w:p w14:paraId="7444B257" w14:textId="77777777" w:rsidR="00E12BCC" w:rsidRPr="00EA6B94" w:rsidRDefault="00E12BCC">
      <w:pPr>
        <w:rPr>
          <w:rFonts w:ascii="Adobe Caslon Pro" w:hAnsi="Adobe Caslon Pro"/>
          <w:sz w:val="24"/>
          <w:szCs w:val="24"/>
        </w:rPr>
      </w:pPr>
    </w:p>
    <w:p w14:paraId="0A7AB71C" w14:textId="77777777" w:rsidR="00E12BCC" w:rsidRPr="00EA6B94" w:rsidRDefault="00E12BCC">
      <w:pPr>
        <w:rPr>
          <w:rFonts w:ascii="Adobe Caslon Pro" w:hAnsi="Adobe Caslon Pro"/>
          <w:sz w:val="24"/>
          <w:szCs w:val="24"/>
        </w:rPr>
      </w:pPr>
    </w:p>
    <w:p w14:paraId="20CF5842" w14:textId="77777777" w:rsidR="00E12BCC" w:rsidRPr="00EA6B94" w:rsidRDefault="00E12BCC">
      <w:pPr>
        <w:rPr>
          <w:rFonts w:ascii="Adobe Caslon Pro" w:hAnsi="Adobe Caslon Pro"/>
          <w:sz w:val="24"/>
          <w:szCs w:val="24"/>
        </w:rPr>
      </w:pPr>
    </w:p>
    <w:p w14:paraId="4D79A076" w14:textId="77777777" w:rsidR="00E12BCC" w:rsidRPr="00EA6B94" w:rsidRDefault="00E12BCC">
      <w:pPr>
        <w:rPr>
          <w:rFonts w:ascii="Adobe Caslon Pro" w:hAnsi="Adobe Caslon Pro"/>
          <w:sz w:val="24"/>
          <w:szCs w:val="24"/>
        </w:rPr>
      </w:pPr>
    </w:p>
    <w:p w14:paraId="4E0DA974" w14:textId="77777777" w:rsidR="00E12BCC" w:rsidRPr="00EA6B94" w:rsidRDefault="00E12BCC">
      <w:pPr>
        <w:rPr>
          <w:rFonts w:ascii="Adobe Caslon Pro" w:hAnsi="Adobe Caslon Pro"/>
          <w:sz w:val="24"/>
          <w:szCs w:val="24"/>
        </w:rPr>
      </w:pPr>
    </w:p>
    <w:p w14:paraId="7D2AB821" w14:textId="77777777" w:rsidR="00E12BCC" w:rsidRPr="00EA6B94" w:rsidRDefault="00E12BCC">
      <w:pPr>
        <w:rPr>
          <w:rFonts w:ascii="Adobe Caslon Pro" w:hAnsi="Adobe Caslon Pro"/>
          <w:sz w:val="24"/>
          <w:szCs w:val="24"/>
        </w:rPr>
      </w:pPr>
    </w:p>
    <w:p w14:paraId="6AE6C6E4" w14:textId="77777777" w:rsidR="00E12BCC" w:rsidRPr="00EA6B94" w:rsidRDefault="00E12BCC">
      <w:pPr>
        <w:rPr>
          <w:rFonts w:ascii="Adobe Caslon Pro" w:hAnsi="Adobe Caslon Pro"/>
          <w:sz w:val="24"/>
          <w:szCs w:val="24"/>
        </w:rPr>
      </w:pPr>
    </w:p>
    <w:p w14:paraId="3269113D" w14:textId="77777777" w:rsidR="00E12BCC" w:rsidRPr="00EA6B94" w:rsidRDefault="00E12BCC">
      <w:pPr>
        <w:rPr>
          <w:rFonts w:ascii="Adobe Caslon Pro" w:hAnsi="Adobe Caslon Pro"/>
          <w:sz w:val="24"/>
          <w:szCs w:val="24"/>
        </w:rPr>
      </w:pPr>
    </w:p>
    <w:p w14:paraId="03C7271B" w14:textId="77777777" w:rsidR="00894A88" w:rsidRDefault="00894A88">
      <w:pPr>
        <w:rPr>
          <w:rFonts w:ascii="Adobe Caslon Pro" w:hAnsi="Adobe Caslon Pro"/>
          <w:sz w:val="24"/>
          <w:szCs w:val="24"/>
        </w:rPr>
      </w:pPr>
    </w:p>
    <w:p w14:paraId="0A33F767" w14:textId="77777777" w:rsidR="00894A88" w:rsidRDefault="00894A88">
      <w:pPr>
        <w:rPr>
          <w:rFonts w:ascii="Adobe Caslon Pro" w:hAnsi="Adobe Caslon Pro"/>
          <w:sz w:val="24"/>
          <w:szCs w:val="24"/>
        </w:rPr>
      </w:pPr>
    </w:p>
    <w:p w14:paraId="06A6CD90" w14:textId="77777777" w:rsidR="009F3C33" w:rsidRPr="00894A88" w:rsidRDefault="009F3C33" w:rsidP="00894A88">
      <w:pPr>
        <w:jc w:val="center"/>
        <w:rPr>
          <w:rFonts w:ascii="Adobe Caslon Pro" w:hAnsi="Adobe Caslon Pro"/>
          <w:sz w:val="32"/>
          <w:szCs w:val="32"/>
        </w:rPr>
      </w:pPr>
      <w:r w:rsidRPr="00894A88">
        <w:rPr>
          <w:rFonts w:ascii="Adobe Caslon Pro" w:hAnsi="Adobe Caslon Pro" w:hint="eastAsia"/>
          <w:sz w:val="32"/>
          <w:szCs w:val="32"/>
        </w:rPr>
        <w:t>Industry Report Review</w:t>
      </w:r>
    </w:p>
    <w:p w14:paraId="4828C80E" w14:textId="77777777" w:rsidR="009F3C33" w:rsidRDefault="009F3C33">
      <w:pPr>
        <w:rPr>
          <w:rFonts w:ascii="Adobe Caslon Pro" w:hAnsi="Adobe Caslon Pro"/>
          <w:sz w:val="24"/>
          <w:szCs w:val="24"/>
        </w:rPr>
      </w:pPr>
    </w:p>
    <w:p w14:paraId="5F8FAA82" w14:textId="77777777" w:rsidR="009F3C33" w:rsidRDefault="009F3C33">
      <w:pPr>
        <w:rPr>
          <w:rFonts w:ascii="Adobe Caslon Pro" w:hAnsi="Adobe Caslon Pro"/>
          <w:sz w:val="24"/>
          <w:szCs w:val="24"/>
        </w:rPr>
      </w:pPr>
      <w:r w:rsidRPr="009F3C33">
        <w:rPr>
          <w:rFonts w:ascii="Adobe Caslon Pro" w:hAnsi="Adobe Caslon Pro"/>
          <w:sz w:val="24"/>
          <w:szCs w:val="24"/>
        </w:rPr>
        <w:t xml:space="preserve">"Internet Therapy Guide: History and Survey of E-Therapy." </w:t>
      </w:r>
      <w:r w:rsidRPr="009F3C33">
        <w:rPr>
          <w:rFonts w:ascii="Adobe Caslon Pro" w:hAnsi="Adobe Caslon Pro"/>
          <w:i/>
          <w:sz w:val="24"/>
          <w:szCs w:val="24"/>
        </w:rPr>
        <w:t>Internet Therapy Guide: History and Survey of E-Therapy.</w:t>
      </w:r>
      <w:r w:rsidRPr="009F3C33">
        <w:rPr>
          <w:rFonts w:ascii="Adobe Caslon Pro" w:hAnsi="Adobe Caslon Pro"/>
          <w:sz w:val="24"/>
          <w:szCs w:val="24"/>
        </w:rPr>
        <w:t xml:space="preserve"> N.p., n.d. Web. 06 July 2016.</w:t>
      </w:r>
    </w:p>
    <w:p w14:paraId="258D2CDF" w14:textId="77777777" w:rsidR="009F3C33" w:rsidRDefault="009F3C33">
      <w:pPr>
        <w:rPr>
          <w:rFonts w:ascii="Adobe Caslon Pro" w:hAnsi="Adobe Caslon Pro"/>
          <w:sz w:val="24"/>
          <w:szCs w:val="24"/>
        </w:rPr>
      </w:pPr>
    </w:p>
    <w:p w14:paraId="33FF3337" w14:textId="77777777" w:rsidR="009F3C33" w:rsidRDefault="005F0251">
      <w:pPr>
        <w:rPr>
          <w:rFonts w:ascii="Adobe Caslon Pro" w:hAnsi="Adobe Caslon Pro"/>
          <w:sz w:val="24"/>
          <w:szCs w:val="24"/>
        </w:rPr>
      </w:pPr>
      <w:hyperlink r:id="rId8" w:history="1">
        <w:r w:rsidR="009F3C33" w:rsidRPr="00416127">
          <w:rPr>
            <w:rStyle w:val="Hyperlink"/>
            <w:rFonts w:ascii="Adobe Caslon Pro" w:hAnsi="Adobe Caslon Pro"/>
            <w:sz w:val="24"/>
            <w:szCs w:val="24"/>
          </w:rPr>
          <w:t>http://www.metanoia.org/imhs/history.htm</w:t>
        </w:r>
      </w:hyperlink>
    </w:p>
    <w:p w14:paraId="605C9467" w14:textId="77777777" w:rsidR="009F3C33" w:rsidRDefault="009F3C33">
      <w:pPr>
        <w:rPr>
          <w:rFonts w:ascii="Adobe Caslon Pro" w:hAnsi="Adobe Caslon Pro"/>
          <w:sz w:val="24"/>
          <w:szCs w:val="24"/>
        </w:rPr>
      </w:pPr>
    </w:p>
    <w:p w14:paraId="5AB621F0" w14:textId="77777777" w:rsidR="009F3C33" w:rsidRDefault="009F3C33">
      <w:pPr>
        <w:rPr>
          <w:rFonts w:ascii="Adobe Caslon Pro" w:hAnsi="Adobe Caslon Pro"/>
          <w:sz w:val="24"/>
          <w:szCs w:val="24"/>
        </w:rPr>
      </w:pPr>
      <w:r>
        <w:rPr>
          <w:rFonts w:ascii="Adobe Caslon Pro" w:hAnsi="Adobe Caslon Pro"/>
          <w:sz w:val="24"/>
          <w:szCs w:val="24"/>
        </w:rPr>
        <w:t>This article describes the development of online psychotherapy</w:t>
      </w:r>
      <w:r w:rsidR="0020144E">
        <w:rPr>
          <w:rFonts w:ascii="Adobe Caslon Pro" w:hAnsi="Adobe Caslon Pro"/>
          <w:sz w:val="24"/>
          <w:szCs w:val="24"/>
        </w:rPr>
        <w:t xml:space="preserve"> (E-therapy) from 1972 to 2002 and it is written by a mental health professional who is focusing on E-therapy for many years. </w:t>
      </w:r>
    </w:p>
    <w:p w14:paraId="1840CAF5" w14:textId="77777777" w:rsidR="0020144E" w:rsidRDefault="0020144E">
      <w:pPr>
        <w:rPr>
          <w:rFonts w:ascii="Adobe Caslon Pro" w:hAnsi="Adobe Caslon Pro"/>
          <w:sz w:val="24"/>
          <w:szCs w:val="24"/>
        </w:rPr>
      </w:pPr>
    </w:p>
    <w:p w14:paraId="08B6D985" w14:textId="77777777" w:rsidR="0020144E" w:rsidRDefault="0020144E">
      <w:pPr>
        <w:rPr>
          <w:rFonts w:ascii="Adobe Caslon Pro" w:hAnsi="Adobe Caslon Pro"/>
          <w:sz w:val="24"/>
          <w:szCs w:val="24"/>
        </w:rPr>
      </w:pPr>
      <w:r>
        <w:rPr>
          <w:rFonts w:ascii="Adobe Caslon Pro" w:hAnsi="Adobe Caslon Pro"/>
          <w:sz w:val="24"/>
          <w:szCs w:val="24"/>
        </w:rPr>
        <w:t>T</w:t>
      </w:r>
      <w:r>
        <w:rPr>
          <w:rFonts w:ascii="Adobe Caslon Pro" w:hAnsi="Adobe Caslon Pro" w:hint="eastAsia"/>
          <w:sz w:val="24"/>
          <w:szCs w:val="24"/>
        </w:rPr>
        <w:t xml:space="preserve">he </w:t>
      </w:r>
      <w:r>
        <w:rPr>
          <w:rFonts w:ascii="Adobe Caslon Pro" w:hAnsi="Adobe Caslon Pro"/>
          <w:sz w:val="24"/>
          <w:szCs w:val="24"/>
        </w:rPr>
        <w:t>majority of early organized service</w:t>
      </w:r>
      <w:ins w:id="79" w:author="ILONA POSNER" w:date="2016-07-14T23:54:00Z">
        <w:r w:rsidR="00926436">
          <w:rPr>
            <w:rFonts w:ascii="Adobe Caslon Pro" w:hAnsi="Adobe Caslon Pro"/>
            <w:sz w:val="24"/>
            <w:szCs w:val="24"/>
          </w:rPr>
          <w:t>s</w:t>
        </w:r>
      </w:ins>
      <w:r>
        <w:rPr>
          <w:rFonts w:ascii="Adobe Caslon Pro" w:hAnsi="Adobe Caslon Pro"/>
          <w:sz w:val="24"/>
          <w:szCs w:val="24"/>
        </w:rPr>
        <w:t xml:space="preserve"> to provide mental health advice online was free and </w:t>
      </w:r>
      <w:r w:rsidR="00B84358">
        <w:rPr>
          <w:rFonts w:ascii="Adobe Caslon Pro" w:hAnsi="Adobe Caslon Pro"/>
          <w:sz w:val="24"/>
          <w:szCs w:val="24"/>
        </w:rPr>
        <w:t xml:space="preserve">it started to become fee-based online as “mental health advice” type, offering to answer one question for a small fee. Then the service was developed into building long-term relationship with patients. </w:t>
      </w:r>
      <w:r w:rsidR="003C0223">
        <w:rPr>
          <w:rFonts w:ascii="Adobe Caslon Pro" w:hAnsi="Adobe Caslon Pro"/>
          <w:sz w:val="24"/>
          <w:szCs w:val="24"/>
        </w:rPr>
        <w:t xml:space="preserve">Volunteer </w:t>
      </w:r>
      <w:r w:rsidR="003C0223">
        <w:rPr>
          <w:rFonts w:ascii="Adobe Caslon Pro" w:hAnsi="Adobe Caslon Pro"/>
          <w:sz w:val="24"/>
          <w:szCs w:val="24"/>
        </w:rPr>
        <w:lastRenderedPageBreak/>
        <w:t xml:space="preserve">counselors who were not professional also saved many lives by replying </w:t>
      </w:r>
      <w:ins w:id="80" w:author="ILONA POSNER" w:date="2016-07-14T23:54:00Z">
        <w:r w:rsidR="00926436">
          <w:rPr>
            <w:rFonts w:ascii="Adobe Caslon Pro" w:hAnsi="Adobe Caslon Pro"/>
            <w:sz w:val="24"/>
            <w:szCs w:val="24"/>
          </w:rPr>
          <w:t xml:space="preserve">to </w:t>
        </w:r>
      </w:ins>
      <w:r w:rsidR="003C0223">
        <w:rPr>
          <w:rFonts w:ascii="Adobe Caslon Pro" w:hAnsi="Adobe Caslon Pro"/>
          <w:sz w:val="24"/>
          <w:szCs w:val="24"/>
        </w:rPr>
        <w:t xml:space="preserve">emails. As mentioned in the questionnaire, </w:t>
      </w:r>
      <w:commentRangeStart w:id="81"/>
      <w:r w:rsidR="003C0223">
        <w:rPr>
          <w:rFonts w:ascii="Adobe Caslon Pro" w:hAnsi="Adobe Caslon Pro"/>
          <w:sz w:val="24"/>
          <w:szCs w:val="24"/>
        </w:rPr>
        <w:t>“listeners” were necessary</w:t>
      </w:r>
      <w:commentRangeEnd w:id="81"/>
      <w:r w:rsidR="00926436">
        <w:rPr>
          <w:rStyle w:val="CommentReference"/>
        </w:rPr>
        <w:commentReference w:id="81"/>
      </w:r>
      <w:r w:rsidR="003C0223">
        <w:rPr>
          <w:rFonts w:ascii="Adobe Caslon Pro" w:hAnsi="Adobe Caslon Pro"/>
          <w:sz w:val="24"/>
          <w:szCs w:val="24"/>
        </w:rPr>
        <w:t xml:space="preserve">. </w:t>
      </w:r>
    </w:p>
    <w:p w14:paraId="69C385DA" w14:textId="77777777" w:rsidR="007D2AF0" w:rsidRPr="0020144E" w:rsidRDefault="007D2AF0">
      <w:pPr>
        <w:rPr>
          <w:rFonts w:ascii="Adobe Caslon Pro" w:hAnsi="Adobe Caslon Pro"/>
          <w:sz w:val="24"/>
          <w:szCs w:val="24"/>
        </w:rPr>
      </w:pPr>
    </w:p>
    <w:p w14:paraId="0CF2E16D" w14:textId="77777777" w:rsidR="007D2AF0" w:rsidRDefault="006D519E">
      <w:pPr>
        <w:rPr>
          <w:rFonts w:ascii="Adobe Caslon Pro" w:hAnsi="Adobe Caslon Pro"/>
          <w:sz w:val="24"/>
          <w:szCs w:val="24"/>
        </w:rPr>
      </w:pPr>
      <w:r>
        <w:rPr>
          <w:rFonts w:ascii="Adobe Caslon Pro" w:hAnsi="Adobe Caslon Pro"/>
          <w:sz w:val="24"/>
          <w:szCs w:val="24"/>
        </w:rPr>
        <w:t xml:space="preserve">The article also </w:t>
      </w:r>
      <w:del w:id="82" w:author="ILONA POSNER" w:date="2016-07-14T23:54:00Z">
        <w:r w:rsidDel="00926436">
          <w:rPr>
            <w:rFonts w:ascii="Adobe Caslon Pro" w:hAnsi="Adobe Caslon Pro"/>
            <w:sz w:val="24"/>
            <w:szCs w:val="24"/>
          </w:rPr>
          <w:delText xml:space="preserve">proposes </w:delText>
        </w:r>
      </w:del>
      <w:ins w:id="83" w:author="ILONA POSNER" w:date="2016-07-14T23:54:00Z">
        <w:r w:rsidR="00926436">
          <w:rPr>
            <w:rFonts w:ascii="Adobe Caslon Pro" w:hAnsi="Adobe Caslon Pro"/>
            <w:sz w:val="24"/>
            <w:szCs w:val="24"/>
          </w:rPr>
          <w:t xml:space="preserve">presents </w:t>
        </w:r>
      </w:ins>
      <w:r>
        <w:rPr>
          <w:rFonts w:ascii="Adobe Caslon Pro" w:hAnsi="Adobe Caslon Pro"/>
          <w:sz w:val="24"/>
          <w:szCs w:val="24"/>
        </w:rPr>
        <w:t xml:space="preserve">a survey about E-Therapy </w:t>
      </w:r>
      <w:del w:id="84" w:author="ILONA POSNER" w:date="2016-07-14T23:55:00Z">
        <w:r w:rsidDel="00926436">
          <w:rPr>
            <w:rFonts w:ascii="Adobe Caslon Pro" w:hAnsi="Adobe Caslon Pro"/>
            <w:sz w:val="24"/>
            <w:szCs w:val="24"/>
          </w:rPr>
          <w:delText>in nowadays</w:delText>
        </w:r>
      </w:del>
      <w:ins w:id="85" w:author="ILONA POSNER" w:date="2016-07-14T23:55:00Z">
        <w:r w:rsidR="00926436">
          <w:rPr>
            <w:rFonts w:ascii="Adobe Caslon Pro" w:hAnsi="Adobe Caslon Pro"/>
            <w:sz w:val="24"/>
            <w:szCs w:val="24"/>
          </w:rPr>
          <w:t>today</w:t>
        </w:r>
      </w:ins>
      <w:r>
        <w:rPr>
          <w:rFonts w:ascii="Adobe Caslon Pro" w:hAnsi="Adobe Caslon Pro"/>
          <w:sz w:val="24"/>
          <w:szCs w:val="24"/>
        </w:rPr>
        <w:t xml:space="preserve">. </w:t>
      </w:r>
      <w:r w:rsidR="00B35783">
        <w:rPr>
          <w:rFonts w:ascii="Adobe Caslon Pro" w:hAnsi="Adobe Caslon Pro"/>
          <w:sz w:val="24"/>
          <w:szCs w:val="24"/>
        </w:rPr>
        <w:t xml:space="preserve">The most popular services provided in E-therapy are </w:t>
      </w:r>
      <w:r>
        <w:rPr>
          <w:rFonts w:ascii="Adobe Caslon Pro" w:hAnsi="Adobe Caslon Pro"/>
          <w:sz w:val="24"/>
          <w:szCs w:val="24"/>
        </w:rPr>
        <w:t>E-mail (regular or encrypted), real-time chat, secure web-based messaging, videoconferencing, voice-over-IP (Internet phone)</w:t>
      </w:r>
      <w:r w:rsidR="003C0223">
        <w:rPr>
          <w:rFonts w:ascii="Adobe Caslon Pro" w:hAnsi="Adobe Caslon Pro"/>
          <w:sz w:val="24"/>
          <w:szCs w:val="24"/>
        </w:rPr>
        <w:t xml:space="preserve">, etc. </w:t>
      </w:r>
      <w:r w:rsidR="003C0223" w:rsidRPr="00926436">
        <w:rPr>
          <w:rFonts w:ascii="Adobe Caslon Pro" w:hAnsi="Adobe Caslon Pro"/>
          <w:sz w:val="24"/>
          <w:szCs w:val="24"/>
          <w:highlight w:val="yellow"/>
          <w:rPrChange w:id="86" w:author="ILONA POSNER" w:date="2016-07-14T23:55:00Z">
            <w:rPr>
              <w:rFonts w:ascii="Adobe Caslon Pro" w:hAnsi="Adobe Caslon Pro"/>
              <w:sz w:val="24"/>
              <w:szCs w:val="24"/>
            </w:rPr>
          </w:rPrChange>
        </w:rPr>
        <w:t>E</w:t>
      </w:r>
      <w:r w:rsidR="00894A88" w:rsidRPr="00926436">
        <w:rPr>
          <w:rFonts w:ascii="Adobe Caslon Pro" w:hAnsi="Adobe Caslon Pro"/>
          <w:sz w:val="24"/>
          <w:szCs w:val="24"/>
          <w:highlight w:val="yellow"/>
          <w:rPrChange w:id="87" w:author="ILONA POSNER" w:date="2016-07-14T23:55:00Z">
            <w:rPr>
              <w:rFonts w:ascii="Adobe Caslon Pro" w:hAnsi="Adobe Caslon Pro"/>
              <w:sz w:val="24"/>
              <w:szCs w:val="24"/>
            </w:rPr>
          </w:rPrChange>
        </w:rPr>
        <w:t>-mail</w:t>
      </w:r>
      <w:r w:rsidR="00894A88">
        <w:rPr>
          <w:rFonts w:ascii="Adobe Caslon Pro" w:hAnsi="Adobe Caslon Pro"/>
          <w:sz w:val="24"/>
          <w:szCs w:val="24"/>
        </w:rPr>
        <w:t xml:space="preserve"> and </w:t>
      </w:r>
      <w:r w:rsidR="00894A88" w:rsidRPr="00926436">
        <w:rPr>
          <w:rFonts w:ascii="Adobe Caslon Pro" w:hAnsi="Adobe Caslon Pro"/>
          <w:sz w:val="24"/>
          <w:szCs w:val="24"/>
          <w:highlight w:val="yellow"/>
          <w:rPrChange w:id="88" w:author="ILONA POSNER" w:date="2016-07-14T23:55:00Z">
            <w:rPr>
              <w:rFonts w:ascii="Adobe Caslon Pro" w:hAnsi="Adobe Caslon Pro"/>
              <w:sz w:val="24"/>
              <w:szCs w:val="24"/>
            </w:rPr>
          </w:rPrChange>
        </w:rPr>
        <w:t>videoconferencing</w:t>
      </w:r>
      <w:r w:rsidR="00894A88">
        <w:rPr>
          <w:rFonts w:ascii="Adobe Caslon Pro" w:hAnsi="Adobe Caslon Pro"/>
          <w:sz w:val="24"/>
          <w:szCs w:val="24"/>
        </w:rPr>
        <w:t xml:space="preserve"> could be added to our project as communication methods. </w:t>
      </w:r>
      <w:r w:rsidR="00B35783">
        <w:rPr>
          <w:rFonts w:ascii="Adobe Caslon Pro" w:hAnsi="Adobe Caslon Pro"/>
          <w:sz w:val="24"/>
          <w:szCs w:val="24"/>
        </w:rPr>
        <w:t xml:space="preserve">The risk of E-therapy was mentioned as well: </w:t>
      </w:r>
      <w:r w:rsidRPr="00926436">
        <w:rPr>
          <w:rFonts w:ascii="Adobe Caslon Pro" w:hAnsi="Adobe Caslon Pro"/>
          <w:sz w:val="24"/>
          <w:szCs w:val="24"/>
          <w:highlight w:val="yellow"/>
          <w:rPrChange w:id="89" w:author="ILONA POSNER" w:date="2016-07-14T23:55:00Z">
            <w:rPr>
              <w:rFonts w:ascii="Adobe Caslon Pro" w:hAnsi="Adobe Caslon Pro"/>
              <w:sz w:val="24"/>
              <w:szCs w:val="24"/>
            </w:rPr>
          </w:rPrChange>
        </w:rPr>
        <w:t>ethics, privacy issues, lack of legal protection</w:t>
      </w:r>
      <w:r w:rsidR="00B35783">
        <w:rPr>
          <w:rFonts w:ascii="Adobe Caslon Pro" w:hAnsi="Adobe Caslon Pro"/>
          <w:sz w:val="24"/>
          <w:szCs w:val="24"/>
        </w:rPr>
        <w:t xml:space="preserve">. </w:t>
      </w:r>
      <w:r w:rsidR="003C0223">
        <w:rPr>
          <w:rFonts w:ascii="Adobe Caslon Pro" w:hAnsi="Adobe Caslon Pro"/>
          <w:sz w:val="24"/>
          <w:szCs w:val="24"/>
        </w:rPr>
        <w:t xml:space="preserve">For our project, ensuring the </w:t>
      </w:r>
      <w:r w:rsidR="003C0223" w:rsidRPr="00926436">
        <w:rPr>
          <w:rFonts w:ascii="Adobe Caslon Pro" w:hAnsi="Adobe Caslon Pro"/>
          <w:sz w:val="24"/>
          <w:szCs w:val="24"/>
          <w:highlight w:val="yellow"/>
          <w:rPrChange w:id="90" w:author="ILONA POSNER" w:date="2016-07-14T23:55:00Z">
            <w:rPr>
              <w:rFonts w:ascii="Adobe Caslon Pro" w:hAnsi="Adobe Caslon Pro"/>
              <w:sz w:val="24"/>
              <w:szCs w:val="24"/>
            </w:rPr>
          </w:rPrChange>
        </w:rPr>
        <w:t>privacy</w:t>
      </w:r>
      <w:r w:rsidR="003C0223">
        <w:rPr>
          <w:rFonts w:ascii="Adobe Caslon Pro" w:hAnsi="Adobe Caslon Pro"/>
          <w:sz w:val="24"/>
          <w:szCs w:val="24"/>
        </w:rPr>
        <w:t xml:space="preserve"> and </w:t>
      </w:r>
      <w:r w:rsidR="003C0223" w:rsidRPr="00926436">
        <w:rPr>
          <w:rFonts w:ascii="Adobe Caslon Pro" w:hAnsi="Adobe Caslon Pro"/>
          <w:sz w:val="24"/>
          <w:szCs w:val="24"/>
          <w:highlight w:val="yellow"/>
          <w:rPrChange w:id="91" w:author="ILONA POSNER" w:date="2016-07-14T23:55:00Z">
            <w:rPr>
              <w:rFonts w:ascii="Adobe Caslon Pro" w:hAnsi="Adobe Caslon Pro"/>
              <w:sz w:val="24"/>
              <w:szCs w:val="24"/>
            </w:rPr>
          </w:rPrChange>
        </w:rPr>
        <w:t>safety</w:t>
      </w:r>
      <w:r w:rsidR="003C0223">
        <w:rPr>
          <w:rFonts w:ascii="Adobe Caslon Pro" w:hAnsi="Adobe Caslon Pro"/>
          <w:sz w:val="24"/>
          <w:szCs w:val="24"/>
        </w:rPr>
        <w:t xml:space="preserve"> of our users was crucial. </w:t>
      </w:r>
    </w:p>
    <w:p w14:paraId="5CBED548" w14:textId="77777777" w:rsidR="00B35783" w:rsidRDefault="00B35783">
      <w:pPr>
        <w:rPr>
          <w:rFonts w:ascii="Adobe Caslon Pro" w:hAnsi="Adobe Caslon Pro"/>
          <w:sz w:val="24"/>
          <w:szCs w:val="24"/>
        </w:rPr>
      </w:pPr>
    </w:p>
    <w:p w14:paraId="20091E53" w14:textId="77777777" w:rsidR="005C0E99" w:rsidRDefault="005C0E99">
      <w:pPr>
        <w:rPr>
          <w:rFonts w:ascii="Adobe Caslon Pro" w:hAnsi="Adobe Caslon Pro"/>
          <w:sz w:val="24"/>
          <w:szCs w:val="24"/>
        </w:rPr>
      </w:pPr>
      <w:r>
        <w:rPr>
          <w:rFonts w:ascii="Adobe Caslon Pro" w:hAnsi="Adobe Caslon Pro" w:hint="eastAsia"/>
          <w:sz w:val="24"/>
          <w:szCs w:val="24"/>
        </w:rPr>
        <w:t xml:space="preserve">Most people who ended up contacting a therapist on the Internet was because </w:t>
      </w:r>
      <w:r>
        <w:rPr>
          <w:rFonts w:ascii="Adobe Caslon Pro" w:hAnsi="Adobe Caslon Pro"/>
          <w:sz w:val="24"/>
          <w:szCs w:val="24"/>
        </w:rPr>
        <w:t xml:space="preserve">traditional psychotherapy was </w:t>
      </w:r>
      <w:r w:rsidRPr="00926436">
        <w:rPr>
          <w:rFonts w:ascii="Adobe Caslon Pro" w:hAnsi="Adobe Caslon Pro"/>
          <w:sz w:val="24"/>
          <w:szCs w:val="24"/>
          <w:highlight w:val="yellow"/>
          <w:rPrChange w:id="92" w:author="ILONA POSNER" w:date="2016-07-14T23:56:00Z">
            <w:rPr>
              <w:rFonts w:ascii="Adobe Caslon Pro" w:hAnsi="Adobe Caslon Pro"/>
              <w:sz w:val="24"/>
              <w:szCs w:val="24"/>
            </w:rPr>
          </w:rPrChange>
        </w:rPr>
        <w:t>not accessible</w:t>
      </w:r>
      <w:r>
        <w:rPr>
          <w:rFonts w:ascii="Adobe Caslon Pro" w:hAnsi="Adobe Caslon Pro"/>
          <w:sz w:val="24"/>
          <w:szCs w:val="24"/>
        </w:rPr>
        <w:t xml:space="preserve"> for them. The article suggested that </w:t>
      </w:r>
      <w:r w:rsidRPr="00926436">
        <w:rPr>
          <w:rFonts w:ascii="Adobe Caslon Pro" w:hAnsi="Adobe Caslon Pro"/>
          <w:sz w:val="24"/>
          <w:szCs w:val="24"/>
          <w:highlight w:val="yellow"/>
          <w:rPrChange w:id="93" w:author="ILONA POSNER" w:date="2016-07-14T23:56:00Z">
            <w:rPr>
              <w:rFonts w:ascii="Adobe Caslon Pro" w:hAnsi="Adobe Caslon Pro"/>
              <w:sz w:val="24"/>
              <w:szCs w:val="24"/>
            </w:rPr>
          </w:rPrChange>
        </w:rPr>
        <w:t>stigma</w:t>
      </w:r>
      <w:r>
        <w:rPr>
          <w:rFonts w:ascii="Adobe Caslon Pro" w:hAnsi="Adobe Caslon Pro"/>
          <w:sz w:val="24"/>
          <w:szCs w:val="24"/>
        </w:rPr>
        <w:t xml:space="preserve">, too </w:t>
      </w:r>
      <w:r w:rsidRPr="00926436">
        <w:rPr>
          <w:rFonts w:ascii="Adobe Caslon Pro" w:hAnsi="Adobe Caslon Pro"/>
          <w:sz w:val="24"/>
          <w:szCs w:val="24"/>
          <w:highlight w:val="yellow"/>
          <w:rPrChange w:id="94" w:author="ILONA POSNER" w:date="2016-07-14T23:56:00Z">
            <w:rPr>
              <w:rFonts w:ascii="Adobe Caslon Pro" w:hAnsi="Adobe Caslon Pro"/>
              <w:sz w:val="24"/>
              <w:szCs w:val="24"/>
            </w:rPr>
          </w:rPrChange>
        </w:rPr>
        <w:t>embarrassed</w:t>
      </w:r>
      <w:r>
        <w:rPr>
          <w:rFonts w:ascii="Adobe Caslon Pro" w:hAnsi="Adobe Caslon Pro"/>
          <w:sz w:val="24"/>
          <w:szCs w:val="24"/>
        </w:rPr>
        <w:t xml:space="preserve"> to make in-person contact with a psychotherapist, was the main reason why traditional psychotherapy was not accessible</w:t>
      </w:r>
      <w:r w:rsidR="003C0223">
        <w:rPr>
          <w:rFonts w:ascii="Adobe Caslon Pro" w:hAnsi="Adobe Caslon Pro"/>
          <w:sz w:val="24"/>
          <w:szCs w:val="24"/>
        </w:rPr>
        <w:t xml:space="preserve">. </w:t>
      </w:r>
      <w:r w:rsidR="003C0223" w:rsidRPr="00926436">
        <w:rPr>
          <w:rFonts w:ascii="Adobe Caslon Pro" w:hAnsi="Adobe Caslon Pro"/>
          <w:sz w:val="24"/>
          <w:szCs w:val="24"/>
          <w:highlight w:val="yellow"/>
          <w:rPrChange w:id="95" w:author="ILONA POSNER" w:date="2016-07-14T23:56:00Z">
            <w:rPr>
              <w:rFonts w:ascii="Adobe Caslon Pro" w:hAnsi="Adobe Caslon Pro"/>
              <w:sz w:val="24"/>
              <w:szCs w:val="24"/>
            </w:rPr>
          </w:rPrChange>
        </w:rPr>
        <w:t>Less mental-health-specific design of our project would make it more spreadable</w:t>
      </w:r>
      <w:r w:rsidR="00894A88" w:rsidRPr="00926436">
        <w:rPr>
          <w:rFonts w:ascii="Adobe Caslon Pro" w:hAnsi="Adobe Caslon Pro"/>
          <w:sz w:val="24"/>
          <w:szCs w:val="24"/>
          <w:highlight w:val="yellow"/>
          <w:rPrChange w:id="96" w:author="ILONA POSNER" w:date="2016-07-14T23:56:00Z">
            <w:rPr>
              <w:rFonts w:ascii="Adobe Caslon Pro" w:hAnsi="Adobe Caslon Pro"/>
              <w:sz w:val="24"/>
              <w:szCs w:val="24"/>
            </w:rPr>
          </w:rPrChange>
        </w:rPr>
        <w:t xml:space="preserve"> and attractive. The core of our project could be “finding </w:t>
      </w:r>
      <w:commentRangeStart w:id="97"/>
      <w:r w:rsidR="00894A88" w:rsidRPr="00926436">
        <w:rPr>
          <w:rFonts w:ascii="Adobe Caslon Pro" w:hAnsi="Adobe Caslon Pro"/>
          <w:sz w:val="24"/>
          <w:szCs w:val="24"/>
          <w:highlight w:val="yellow"/>
          <w:rPrChange w:id="98" w:author="ILONA POSNER" w:date="2016-07-14T23:56:00Z">
            <w:rPr>
              <w:rFonts w:ascii="Adobe Caslon Pro" w:hAnsi="Adobe Caslon Pro"/>
              <w:sz w:val="24"/>
              <w:szCs w:val="24"/>
            </w:rPr>
          </w:rPrChange>
        </w:rPr>
        <w:t>happiness</w:t>
      </w:r>
      <w:commentRangeEnd w:id="97"/>
      <w:r w:rsidR="00926436">
        <w:rPr>
          <w:rStyle w:val="CommentReference"/>
        </w:rPr>
        <w:commentReference w:id="97"/>
      </w:r>
      <w:r w:rsidR="00894A88" w:rsidRPr="00926436">
        <w:rPr>
          <w:rFonts w:ascii="Adobe Caslon Pro" w:hAnsi="Adobe Caslon Pro"/>
          <w:sz w:val="24"/>
          <w:szCs w:val="24"/>
          <w:highlight w:val="yellow"/>
          <w:rPrChange w:id="99" w:author="ILONA POSNER" w:date="2016-07-14T23:56:00Z">
            <w:rPr>
              <w:rFonts w:ascii="Adobe Caslon Pro" w:hAnsi="Adobe Caslon Pro"/>
              <w:sz w:val="24"/>
              <w:szCs w:val="24"/>
            </w:rPr>
          </w:rPrChange>
        </w:rPr>
        <w:t>”.</w:t>
      </w:r>
      <w:r w:rsidR="00894A88">
        <w:rPr>
          <w:rFonts w:ascii="Adobe Caslon Pro" w:hAnsi="Adobe Caslon Pro"/>
          <w:sz w:val="24"/>
          <w:szCs w:val="24"/>
        </w:rPr>
        <w:t xml:space="preserve"> </w:t>
      </w:r>
    </w:p>
    <w:p w14:paraId="18DD1099" w14:textId="77777777" w:rsidR="005C0E99" w:rsidRDefault="005C0E99">
      <w:pPr>
        <w:rPr>
          <w:rFonts w:ascii="Adobe Caslon Pro" w:hAnsi="Adobe Caslon Pro"/>
          <w:sz w:val="24"/>
          <w:szCs w:val="24"/>
        </w:rPr>
      </w:pPr>
    </w:p>
    <w:p w14:paraId="73D28B21" w14:textId="77777777" w:rsidR="008D0194" w:rsidRDefault="008D0194">
      <w:pPr>
        <w:rPr>
          <w:rFonts w:ascii="Adobe Caslon Pro" w:hAnsi="Adobe Caslon Pro"/>
          <w:sz w:val="24"/>
          <w:szCs w:val="24"/>
        </w:rPr>
      </w:pPr>
      <w:r>
        <w:rPr>
          <w:rFonts w:ascii="Adobe Caslon Pro" w:hAnsi="Adobe Caslon Pro"/>
          <w:sz w:val="24"/>
          <w:szCs w:val="24"/>
        </w:rPr>
        <w:t>In the survey held by the writer, 64% participants</w:t>
      </w:r>
      <w:r w:rsidR="005C0E99">
        <w:rPr>
          <w:rFonts w:ascii="Adobe Caslon Pro" w:hAnsi="Adobe Caslon Pro"/>
          <w:sz w:val="24"/>
          <w:szCs w:val="24"/>
        </w:rPr>
        <w:t>,</w:t>
      </w:r>
      <w:r>
        <w:rPr>
          <w:rFonts w:ascii="Adobe Caslon Pro" w:hAnsi="Adobe Caslon Pro"/>
          <w:sz w:val="24"/>
          <w:szCs w:val="24"/>
        </w:rPr>
        <w:t xml:space="preserve"> whose first contact with a mental health professionals</w:t>
      </w:r>
      <w:r w:rsidR="005C0E99">
        <w:rPr>
          <w:rFonts w:ascii="Adobe Caslon Pro" w:hAnsi="Adobe Caslon Pro"/>
          <w:sz w:val="24"/>
          <w:szCs w:val="24"/>
        </w:rPr>
        <w:t xml:space="preserve"> were</w:t>
      </w:r>
      <w:r>
        <w:rPr>
          <w:rFonts w:ascii="Adobe Caslon Pro" w:hAnsi="Adobe Caslon Pro"/>
          <w:sz w:val="24"/>
          <w:szCs w:val="24"/>
        </w:rPr>
        <w:t xml:space="preserve"> </w:t>
      </w:r>
      <w:r w:rsidRPr="00926436">
        <w:rPr>
          <w:rFonts w:ascii="Adobe Caslon Pro" w:hAnsi="Adobe Caslon Pro"/>
          <w:sz w:val="24"/>
          <w:szCs w:val="24"/>
          <w:highlight w:val="yellow"/>
          <w:rPrChange w:id="100" w:author="ILONA POSNER" w:date="2016-07-14T23:57:00Z">
            <w:rPr>
              <w:rFonts w:ascii="Adobe Caslon Pro" w:hAnsi="Adobe Caslon Pro"/>
              <w:sz w:val="24"/>
              <w:szCs w:val="24"/>
            </w:rPr>
          </w:rPrChange>
        </w:rPr>
        <w:t>online</w:t>
      </w:r>
      <w:r w:rsidR="005C0E99">
        <w:rPr>
          <w:rFonts w:ascii="Adobe Caslon Pro" w:hAnsi="Adobe Caslon Pro"/>
          <w:sz w:val="24"/>
          <w:szCs w:val="24"/>
        </w:rPr>
        <w:t>,</w:t>
      </w:r>
      <w:r>
        <w:rPr>
          <w:rFonts w:ascii="Adobe Caslon Pro" w:hAnsi="Adobe Caslon Pro"/>
          <w:sz w:val="24"/>
          <w:szCs w:val="24"/>
        </w:rPr>
        <w:t xml:space="preserve"> eventually moved to </w:t>
      </w:r>
      <w:r w:rsidRPr="00926436">
        <w:rPr>
          <w:rFonts w:ascii="Adobe Caslon Pro" w:hAnsi="Adobe Caslon Pro"/>
          <w:sz w:val="24"/>
          <w:szCs w:val="24"/>
          <w:highlight w:val="yellow"/>
          <w:rPrChange w:id="101" w:author="ILONA POSNER" w:date="2016-07-14T23:57:00Z">
            <w:rPr>
              <w:rFonts w:ascii="Adobe Caslon Pro" w:hAnsi="Adobe Caslon Pro"/>
              <w:sz w:val="24"/>
              <w:szCs w:val="24"/>
            </w:rPr>
          </w:rPrChange>
        </w:rPr>
        <w:t>traditional</w:t>
      </w:r>
      <w:r>
        <w:rPr>
          <w:rFonts w:ascii="Adobe Caslon Pro" w:hAnsi="Adobe Caslon Pro"/>
          <w:sz w:val="24"/>
          <w:szCs w:val="24"/>
        </w:rPr>
        <w:t xml:space="preserve"> consultation in person. This result agreed with my assumption in the questionnaire review that people would prefer getting</w:t>
      </w:r>
      <w:r w:rsidR="00B35783">
        <w:rPr>
          <w:rFonts w:ascii="Adobe Caslon Pro" w:hAnsi="Adobe Caslon Pro"/>
          <w:sz w:val="24"/>
          <w:szCs w:val="24"/>
        </w:rPr>
        <w:t xml:space="preserve"> </w:t>
      </w:r>
      <w:r w:rsidR="00B35783" w:rsidRPr="00C7423F">
        <w:rPr>
          <w:rFonts w:ascii="Adobe Caslon Pro" w:hAnsi="Adobe Caslon Pro"/>
          <w:sz w:val="24"/>
          <w:szCs w:val="24"/>
          <w:highlight w:val="yellow"/>
          <w:rPrChange w:id="102" w:author="ILONA POSNER" w:date="2016-07-14T23:57:00Z">
            <w:rPr>
              <w:rFonts w:ascii="Adobe Caslon Pro" w:hAnsi="Adobe Caslon Pro"/>
              <w:sz w:val="24"/>
              <w:szCs w:val="24"/>
            </w:rPr>
          </w:rPrChange>
        </w:rPr>
        <w:t>face-to-face</w:t>
      </w:r>
      <w:r>
        <w:rPr>
          <w:rFonts w:ascii="Adobe Caslon Pro" w:hAnsi="Adobe Caslon Pro"/>
          <w:sz w:val="24"/>
          <w:szCs w:val="24"/>
        </w:rPr>
        <w:t xml:space="preserve"> help from</w:t>
      </w:r>
      <w:r w:rsidR="00B35783">
        <w:rPr>
          <w:rFonts w:ascii="Adobe Caslon Pro" w:hAnsi="Adobe Caslon Pro"/>
          <w:sz w:val="24"/>
          <w:szCs w:val="24"/>
        </w:rPr>
        <w:t xml:space="preserve"> a mental health professional after the professional won trust from the patient. The writer had a very positive attitude towards onl</w:t>
      </w:r>
      <w:r w:rsidR="00754702">
        <w:rPr>
          <w:rFonts w:ascii="Adobe Caslon Pro" w:hAnsi="Adobe Caslon Pro"/>
          <w:sz w:val="24"/>
          <w:szCs w:val="24"/>
        </w:rPr>
        <w:t>ine mental health care.</w:t>
      </w:r>
    </w:p>
    <w:p w14:paraId="6F30711D" w14:textId="77777777" w:rsidR="007D2AF0" w:rsidRDefault="007D2AF0">
      <w:pPr>
        <w:rPr>
          <w:rFonts w:ascii="Adobe Caslon Pro" w:hAnsi="Adobe Caslon Pro"/>
          <w:sz w:val="24"/>
          <w:szCs w:val="24"/>
        </w:rPr>
      </w:pPr>
    </w:p>
    <w:p w14:paraId="307056C1" w14:textId="77777777" w:rsidR="007D2AF0" w:rsidRPr="008D0194" w:rsidRDefault="007D2AF0">
      <w:pPr>
        <w:rPr>
          <w:rFonts w:ascii="Adobe Caslon Pro" w:hAnsi="Adobe Caslon Pro"/>
          <w:sz w:val="24"/>
          <w:szCs w:val="24"/>
        </w:rPr>
      </w:pPr>
    </w:p>
    <w:p w14:paraId="60BCEF45" w14:textId="77777777" w:rsidR="007D2AF0" w:rsidRDefault="007D2AF0">
      <w:pPr>
        <w:rPr>
          <w:rFonts w:ascii="Adobe Caslon Pro" w:hAnsi="Adobe Caslon Pro"/>
          <w:sz w:val="24"/>
          <w:szCs w:val="24"/>
        </w:rPr>
      </w:pPr>
    </w:p>
    <w:p w14:paraId="4B341D02" w14:textId="77777777" w:rsidR="007D2AF0" w:rsidRDefault="007D2AF0">
      <w:pPr>
        <w:rPr>
          <w:rFonts w:ascii="Adobe Caslon Pro" w:hAnsi="Adobe Caslon Pro"/>
          <w:sz w:val="24"/>
          <w:szCs w:val="24"/>
        </w:rPr>
      </w:pPr>
    </w:p>
    <w:p w14:paraId="2949A1A1" w14:textId="77777777" w:rsidR="00E12BCC" w:rsidRPr="00EA6B94" w:rsidRDefault="00E12BCC">
      <w:pPr>
        <w:rPr>
          <w:rFonts w:ascii="Adobe Caslon Pro" w:hAnsi="Adobe Caslon Pro"/>
          <w:sz w:val="24"/>
          <w:szCs w:val="24"/>
        </w:rPr>
      </w:pPr>
    </w:p>
    <w:p w14:paraId="08CA7768" w14:textId="77777777" w:rsidR="00E12BCC" w:rsidRPr="00C31AF5" w:rsidRDefault="00E12BCC" w:rsidP="00554301">
      <w:pPr>
        <w:jc w:val="center"/>
        <w:rPr>
          <w:rFonts w:ascii="Adobe Caslon Pro" w:hAnsi="Adobe Caslon Pro"/>
          <w:sz w:val="32"/>
          <w:szCs w:val="32"/>
        </w:rPr>
      </w:pPr>
      <w:r w:rsidRPr="00C31AF5">
        <w:rPr>
          <w:rFonts w:ascii="Adobe Caslon Pro" w:hAnsi="Adobe Caslon Pro" w:hint="eastAsia"/>
          <w:sz w:val="32"/>
          <w:szCs w:val="32"/>
        </w:rPr>
        <w:t>Berlin Expectation</w:t>
      </w:r>
    </w:p>
    <w:p w14:paraId="5A53830F" w14:textId="77777777" w:rsidR="00554301" w:rsidRPr="00EA6B94" w:rsidRDefault="00554301">
      <w:pPr>
        <w:rPr>
          <w:rFonts w:ascii="Adobe Caslon Pro" w:hAnsi="Adobe Caslon Pro"/>
          <w:sz w:val="24"/>
          <w:szCs w:val="24"/>
        </w:rPr>
      </w:pPr>
    </w:p>
    <w:p w14:paraId="50D7ABB8" w14:textId="77777777" w:rsidR="00E12BCC" w:rsidRDefault="00A57E07">
      <w:pPr>
        <w:rPr>
          <w:rFonts w:ascii="Adobe Caslon Pro" w:hAnsi="Adobe Caslon Pro"/>
          <w:sz w:val="24"/>
          <w:szCs w:val="24"/>
        </w:rPr>
      </w:pPr>
      <w:r>
        <w:rPr>
          <w:rFonts w:ascii="Adobe Caslon Pro" w:hAnsi="Adobe Caslon Pro"/>
          <w:sz w:val="24"/>
          <w:szCs w:val="24"/>
        </w:rPr>
        <w:t>Berlin is a very historic</w:t>
      </w:r>
      <w:r w:rsidR="00E12BCC" w:rsidRPr="00EA6B94">
        <w:rPr>
          <w:rFonts w:ascii="Adobe Caslon Pro" w:hAnsi="Adobe Caslon Pro"/>
          <w:sz w:val="24"/>
          <w:szCs w:val="24"/>
        </w:rPr>
        <w:t xml:space="preserve"> city in many ways</w:t>
      </w:r>
      <w:r w:rsidR="002D3CDD">
        <w:rPr>
          <w:rFonts w:ascii="Adobe Caslon Pro" w:hAnsi="Adobe Caslon Pro"/>
          <w:sz w:val="24"/>
          <w:szCs w:val="24"/>
        </w:rPr>
        <w:t>. The Second World War and t</w:t>
      </w:r>
      <w:r w:rsidR="00800757" w:rsidRPr="00EA6B94">
        <w:rPr>
          <w:rFonts w:ascii="Adobe Caslon Pro" w:hAnsi="Adobe Caslon Pro"/>
          <w:sz w:val="24"/>
          <w:szCs w:val="24"/>
        </w:rPr>
        <w:t xml:space="preserve">he fall of the Berlin </w:t>
      </w:r>
      <w:r w:rsidR="00800757" w:rsidRPr="00EA6B94">
        <w:rPr>
          <w:rFonts w:ascii="Adobe Caslon Pro" w:hAnsi="Adobe Caslon Pro" w:hint="eastAsia"/>
          <w:sz w:val="24"/>
          <w:szCs w:val="24"/>
        </w:rPr>
        <w:t>Wall</w:t>
      </w:r>
      <w:r w:rsidR="00800757" w:rsidRPr="00EA6B94">
        <w:rPr>
          <w:rFonts w:ascii="Adobe Caslon Pro" w:hAnsi="Adobe Caslon Pro"/>
          <w:sz w:val="24"/>
          <w:szCs w:val="24"/>
        </w:rPr>
        <w:t xml:space="preserve"> makes this city even more special.</w:t>
      </w:r>
      <w:r w:rsidR="00EA6B94">
        <w:rPr>
          <w:rFonts w:ascii="Adobe Caslon Pro" w:hAnsi="Adobe Caslon Pro"/>
          <w:sz w:val="24"/>
          <w:szCs w:val="24"/>
        </w:rPr>
        <w:t xml:space="preserve"> I am looking forward to visit Berlin’s </w:t>
      </w:r>
      <w:r w:rsidR="00EA6B94" w:rsidRPr="00C7423F">
        <w:rPr>
          <w:rFonts w:ascii="Adobe Caslon Pro" w:hAnsi="Adobe Caslon Pro"/>
          <w:sz w:val="24"/>
          <w:szCs w:val="24"/>
          <w:highlight w:val="yellow"/>
          <w:rPrChange w:id="103" w:author="ILONA POSNER" w:date="2016-07-14T23:57:00Z">
            <w:rPr>
              <w:rFonts w:ascii="Adobe Caslon Pro" w:hAnsi="Adobe Caslon Pro"/>
              <w:sz w:val="24"/>
              <w:szCs w:val="24"/>
            </w:rPr>
          </w:rPrChange>
        </w:rPr>
        <w:t>cultural</w:t>
      </w:r>
      <w:r w:rsidR="00EA6B94">
        <w:rPr>
          <w:rFonts w:ascii="Adobe Caslon Pro" w:hAnsi="Adobe Caslon Pro"/>
          <w:sz w:val="24"/>
          <w:szCs w:val="24"/>
        </w:rPr>
        <w:t xml:space="preserve"> and </w:t>
      </w:r>
      <w:r w:rsidR="00EA6B94" w:rsidRPr="00C7423F">
        <w:rPr>
          <w:rFonts w:ascii="Adobe Caslon Pro" w:hAnsi="Adobe Caslon Pro"/>
          <w:sz w:val="24"/>
          <w:szCs w:val="24"/>
          <w:highlight w:val="yellow"/>
          <w:rPrChange w:id="104" w:author="ILONA POSNER" w:date="2016-07-14T23:57:00Z">
            <w:rPr>
              <w:rFonts w:ascii="Adobe Caslon Pro" w:hAnsi="Adobe Caslon Pro"/>
              <w:sz w:val="24"/>
              <w:szCs w:val="24"/>
            </w:rPr>
          </w:rPrChange>
        </w:rPr>
        <w:t>historical</w:t>
      </w:r>
      <w:r w:rsidR="00EA6B94">
        <w:rPr>
          <w:rFonts w:ascii="Adobe Caslon Pro" w:hAnsi="Adobe Caslon Pro"/>
          <w:sz w:val="24"/>
          <w:szCs w:val="24"/>
        </w:rPr>
        <w:t xml:space="preserve"> heritage. </w:t>
      </w:r>
    </w:p>
    <w:p w14:paraId="7CE38071" w14:textId="77777777" w:rsidR="00EA6B94" w:rsidRDefault="00EA6B94">
      <w:pPr>
        <w:rPr>
          <w:rFonts w:ascii="Adobe Caslon Pro" w:hAnsi="Adobe Caslon Pro"/>
          <w:sz w:val="24"/>
          <w:szCs w:val="24"/>
        </w:rPr>
      </w:pPr>
    </w:p>
    <w:p w14:paraId="3EC35DA5" w14:textId="77777777" w:rsidR="002D3CDD" w:rsidRDefault="00EA6B94">
      <w:pPr>
        <w:rPr>
          <w:rFonts w:ascii="Adobe Caslon Pro" w:hAnsi="Adobe Caslon Pro"/>
          <w:sz w:val="24"/>
          <w:szCs w:val="24"/>
        </w:rPr>
      </w:pPr>
      <w:r>
        <w:rPr>
          <w:rFonts w:ascii="Adobe Caslon Pro" w:hAnsi="Adobe Caslon Pro"/>
          <w:sz w:val="24"/>
          <w:szCs w:val="24"/>
        </w:rPr>
        <w:t xml:space="preserve">Living and studying in </w:t>
      </w:r>
      <w:r>
        <w:rPr>
          <w:rFonts w:ascii="Adobe Caslon Pro" w:hAnsi="Adobe Caslon Pro" w:hint="eastAsia"/>
          <w:sz w:val="24"/>
          <w:szCs w:val="24"/>
        </w:rPr>
        <w:t>Berli</w:t>
      </w:r>
      <w:r>
        <w:rPr>
          <w:rFonts w:ascii="Adobe Caslon Pro" w:hAnsi="Adobe Caslon Pro"/>
          <w:sz w:val="24"/>
          <w:szCs w:val="24"/>
        </w:rPr>
        <w:t>n is very different than in Canada</w:t>
      </w:r>
      <w:r w:rsidR="00A57E07">
        <w:rPr>
          <w:rFonts w:ascii="Adobe Caslon Pro" w:hAnsi="Adobe Caslon Pro"/>
          <w:sz w:val="24"/>
          <w:szCs w:val="24"/>
        </w:rPr>
        <w:t xml:space="preserve"> besides the imparity</w:t>
      </w:r>
      <w:r w:rsidR="00B459C4">
        <w:rPr>
          <w:rFonts w:ascii="Adobe Caslon Pro" w:hAnsi="Adobe Caslon Pro"/>
          <w:sz w:val="24"/>
          <w:szCs w:val="24"/>
        </w:rPr>
        <w:t xml:space="preserve"> in </w:t>
      </w:r>
      <w:r w:rsidR="00B459C4" w:rsidRPr="00C7423F">
        <w:rPr>
          <w:rFonts w:ascii="Adobe Caslon Pro" w:hAnsi="Adobe Caslon Pro"/>
          <w:sz w:val="24"/>
          <w:szCs w:val="24"/>
          <w:highlight w:val="yellow"/>
          <w:rPrChange w:id="105" w:author="ILONA POSNER" w:date="2016-07-14T23:57:00Z">
            <w:rPr>
              <w:rFonts w:ascii="Adobe Caslon Pro" w:hAnsi="Adobe Caslon Pro"/>
              <w:sz w:val="24"/>
              <w:szCs w:val="24"/>
            </w:rPr>
          </w:rPrChange>
        </w:rPr>
        <w:t>language</w:t>
      </w:r>
      <w:r>
        <w:rPr>
          <w:rFonts w:ascii="Adobe Caslon Pro" w:hAnsi="Adobe Caslon Pro"/>
          <w:sz w:val="24"/>
          <w:szCs w:val="24"/>
        </w:rPr>
        <w:t xml:space="preserve">. Germany is a much more historic country. Rambling over Berlin is more like visiting an </w:t>
      </w:r>
      <w:r w:rsidRPr="00C7423F">
        <w:rPr>
          <w:rFonts w:ascii="Adobe Caslon Pro" w:hAnsi="Adobe Caslon Pro"/>
          <w:sz w:val="24"/>
          <w:szCs w:val="24"/>
          <w:highlight w:val="yellow"/>
          <w:rPrChange w:id="106" w:author="ILONA POSNER" w:date="2016-07-14T23:58:00Z">
            <w:rPr>
              <w:rFonts w:ascii="Adobe Caslon Pro" w:hAnsi="Adobe Caslon Pro"/>
              <w:sz w:val="24"/>
              <w:szCs w:val="24"/>
            </w:rPr>
          </w:rPrChange>
        </w:rPr>
        <w:t>outdoor museum</w:t>
      </w:r>
      <w:r>
        <w:rPr>
          <w:rFonts w:ascii="Adobe Caslon Pro" w:hAnsi="Adobe Caslon Pro"/>
          <w:sz w:val="24"/>
          <w:szCs w:val="24"/>
        </w:rPr>
        <w:t xml:space="preserve">. </w:t>
      </w:r>
      <w:r>
        <w:rPr>
          <w:rFonts w:ascii="Adobe Caslon Pro" w:hAnsi="Adobe Caslon Pro" w:hint="eastAsia"/>
          <w:sz w:val="24"/>
          <w:szCs w:val="24"/>
        </w:rPr>
        <w:t>V</w:t>
      </w:r>
      <w:r>
        <w:rPr>
          <w:rFonts w:ascii="Adobe Caslon Pro" w:hAnsi="Adobe Caslon Pro"/>
          <w:sz w:val="24"/>
          <w:szCs w:val="24"/>
        </w:rPr>
        <w:t>isi</w:t>
      </w:r>
      <w:r w:rsidR="00B459C4">
        <w:rPr>
          <w:rFonts w:ascii="Adobe Caslon Pro" w:hAnsi="Adobe Caslon Pro"/>
          <w:sz w:val="24"/>
          <w:szCs w:val="24"/>
        </w:rPr>
        <w:t xml:space="preserve">tors like me could find scenes from every </w:t>
      </w:r>
      <w:r w:rsidR="00B459C4" w:rsidRPr="00C7423F">
        <w:rPr>
          <w:rFonts w:ascii="Adobe Caslon Pro" w:hAnsi="Adobe Caslon Pro"/>
          <w:sz w:val="24"/>
          <w:szCs w:val="24"/>
          <w:highlight w:val="yellow"/>
          <w:rPrChange w:id="107" w:author="ILONA POSNER" w:date="2016-07-14T23:58:00Z">
            <w:rPr>
              <w:rFonts w:ascii="Adobe Caslon Pro" w:hAnsi="Adobe Caslon Pro"/>
              <w:sz w:val="24"/>
              <w:szCs w:val="24"/>
            </w:rPr>
          </w:rPrChange>
        </w:rPr>
        <w:t>century</w:t>
      </w:r>
      <w:r w:rsidR="00B459C4">
        <w:rPr>
          <w:rFonts w:ascii="Adobe Caslon Pro" w:hAnsi="Adobe Caslon Pro"/>
          <w:sz w:val="24"/>
          <w:szCs w:val="24"/>
        </w:rPr>
        <w:t xml:space="preserve"> in this city. Different scenes mix together harmoniously. Canada on the other hand is a relatively new country. Living in Canada is peaceful. Berlin is more vigorous but also more </w:t>
      </w:r>
      <w:r w:rsidR="00B459C4" w:rsidRPr="00C7423F">
        <w:rPr>
          <w:rFonts w:ascii="Adobe Caslon Pro" w:hAnsi="Adobe Caslon Pro"/>
          <w:sz w:val="24"/>
          <w:szCs w:val="24"/>
          <w:highlight w:val="yellow"/>
          <w:rPrChange w:id="108" w:author="ILONA POSNER" w:date="2016-07-14T23:58:00Z">
            <w:rPr>
              <w:rFonts w:ascii="Adobe Caslon Pro" w:hAnsi="Adobe Caslon Pro"/>
              <w:sz w:val="24"/>
              <w:szCs w:val="24"/>
            </w:rPr>
          </w:rPrChange>
        </w:rPr>
        <w:t>dangerous</w:t>
      </w:r>
      <w:r w:rsidR="00B459C4">
        <w:rPr>
          <w:rFonts w:ascii="Adobe Caslon Pro" w:hAnsi="Adobe Caslon Pro"/>
          <w:sz w:val="24"/>
          <w:szCs w:val="24"/>
        </w:rPr>
        <w:t xml:space="preserve">. </w:t>
      </w:r>
    </w:p>
    <w:p w14:paraId="67EC60AD" w14:textId="77777777" w:rsidR="002D3CDD" w:rsidRDefault="002D3CDD">
      <w:pPr>
        <w:rPr>
          <w:rFonts w:ascii="Adobe Caslon Pro" w:hAnsi="Adobe Caslon Pro"/>
          <w:sz w:val="24"/>
          <w:szCs w:val="24"/>
        </w:rPr>
      </w:pPr>
    </w:p>
    <w:p w14:paraId="7245AF9A" w14:textId="77777777" w:rsidR="00EA6B94" w:rsidRDefault="00195115">
      <w:pPr>
        <w:rPr>
          <w:rFonts w:ascii="Adobe Caslon Pro" w:hAnsi="Adobe Caslon Pro"/>
          <w:sz w:val="24"/>
          <w:szCs w:val="24"/>
        </w:rPr>
      </w:pPr>
      <w:r>
        <w:rPr>
          <w:rFonts w:ascii="Adobe Caslon Pro" w:hAnsi="Adobe Caslon Pro"/>
          <w:sz w:val="24"/>
          <w:szCs w:val="24"/>
        </w:rPr>
        <w:lastRenderedPageBreak/>
        <w:t xml:space="preserve">Besides the fact that Europe has significant amount of </w:t>
      </w:r>
      <w:r w:rsidRPr="00C7423F">
        <w:rPr>
          <w:rFonts w:ascii="Adobe Caslon Pro" w:hAnsi="Adobe Caslon Pro"/>
          <w:sz w:val="24"/>
          <w:szCs w:val="24"/>
          <w:highlight w:val="yellow"/>
          <w:rPrChange w:id="109" w:author="ILONA POSNER" w:date="2016-07-14T23:58:00Z">
            <w:rPr>
              <w:rFonts w:ascii="Adobe Caslon Pro" w:hAnsi="Adobe Caslon Pro"/>
              <w:sz w:val="24"/>
              <w:szCs w:val="24"/>
            </w:rPr>
          </w:rPrChange>
        </w:rPr>
        <w:t>pickpockets</w:t>
      </w:r>
      <w:r>
        <w:rPr>
          <w:rFonts w:ascii="Adobe Caslon Pro" w:hAnsi="Adobe Caslon Pro"/>
          <w:sz w:val="24"/>
          <w:szCs w:val="24"/>
        </w:rPr>
        <w:t>, t</w:t>
      </w:r>
      <w:r w:rsidR="00B459C4">
        <w:rPr>
          <w:rFonts w:ascii="Adobe Caslon Pro" w:hAnsi="Adobe Caslon Pro"/>
          <w:sz w:val="24"/>
          <w:szCs w:val="24"/>
        </w:rPr>
        <w:t>he newest crisis in Germany</w:t>
      </w:r>
      <w:r w:rsidR="002D3CDD">
        <w:rPr>
          <w:rFonts w:ascii="Adobe Caslon Pro" w:hAnsi="Adobe Caslon Pro"/>
          <w:sz w:val="24"/>
          <w:szCs w:val="24"/>
        </w:rPr>
        <w:t>, in Europe,</w:t>
      </w:r>
      <w:r w:rsidR="00B459C4">
        <w:rPr>
          <w:rFonts w:ascii="Adobe Caslon Pro" w:hAnsi="Adobe Caslon Pro"/>
          <w:sz w:val="24"/>
          <w:szCs w:val="24"/>
        </w:rPr>
        <w:t xml:space="preserve"> and in the whole world is the threat from </w:t>
      </w:r>
      <w:r w:rsidR="00B459C4" w:rsidRPr="00C7423F">
        <w:rPr>
          <w:rFonts w:ascii="Adobe Caslon Pro" w:hAnsi="Adobe Caslon Pro"/>
          <w:sz w:val="24"/>
          <w:szCs w:val="24"/>
          <w:highlight w:val="yellow"/>
          <w:rPrChange w:id="110" w:author="ILONA POSNER" w:date="2016-07-14T23:58:00Z">
            <w:rPr>
              <w:rFonts w:ascii="Adobe Caslon Pro" w:hAnsi="Adobe Caslon Pro"/>
              <w:sz w:val="24"/>
              <w:szCs w:val="24"/>
            </w:rPr>
          </w:rPrChange>
        </w:rPr>
        <w:t>ISIS</w:t>
      </w:r>
      <w:r w:rsidR="00B459C4">
        <w:rPr>
          <w:rFonts w:ascii="Adobe Caslon Pro" w:hAnsi="Adobe Caslon Pro"/>
          <w:sz w:val="24"/>
          <w:szCs w:val="24"/>
        </w:rPr>
        <w:t xml:space="preserve">. </w:t>
      </w:r>
      <w:r w:rsidR="002D3CDD">
        <w:rPr>
          <w:rFonts w:ascii="Adobe Caslon Pro" w:hAnsi="Adobe Caslon Pro"/>
          <w:sz w:val="24"/>
          <w:szCs w:val="24"/>
        </w:rPr>
        <w:t xml:space="preserve">Berlin is famous for her </w:t>
      </w:r>
      <w:r w:rsidR="002D3CDD" w:rsidRPr="00C7423F">
        <w:rPr>
          <w:rFonts w:ascii="Adobe Caslon Pro" w:hAnsi="Adobe Caslon Pro"/>
          <w:sz w:val="24"/>
          <w:szCs w:val="24"/>
          <w:highlight w:val="yellow"/>
          <w:rPrChange w:id="111" w:author="ILONA POSNER" w:date="2016-07-14T23:58:00Z">
            <w:rPr>
              <w:rFonts w:ascii="Adobe Caslon Pro" w:hAnsi="Adobe Caslon Pro"/>
              <w:sz w:val="24"/>
              <w:szCs w:val="24"/>
            </w:rPr>
          </w:rPrChange>
        </w:rPr>
        <w:t>festivals</w:t>
      </w:r>
      <w:r w:rsidR="002D3CDD">
        <w:rPr>
          <w:rFonts w:ascii="Adobe Caslon Pro" w:hAnsi="Adobe Caslon Pro"/>
          <w:sz w:val="24"/>
          <w:szCs w:val="24"/>
        </w:rPr>
        <w:t xml:space="preserve"> and night life and Germany has the greatest </w:t>
      </w:r>
      <w:r w:rsidR="002D3CDD" w:rsidRPr="00C7423F">
        <w:rPr>
          <w:rFonts w:ascii="Adobe Caslon Pro" w:hAnsi="Adobe Caslon Pro"/>
          <w:sz w:val="24"/>
          <w:szCs w:val="24"/>
          <w:highlight w:val="yellow"/>
          <w:rPrChange w:id="112" w:author="ILONA POSNER" w:date="2016-07-14T23:58:00Z">
            <w:rPr>
              <w:rFonts w:ascii="Adobe Caslon Pro" w:hAnsi="Adobe Caslon Pro"/>
              <w:sz w:val="24"/>
              <w:szCs w:val="24"/>
            </w:rPr>
          </w:rPrChange>
        </w:rPr>
        <w:t>beer</w:t>
      </w:r>
      <w:r w:rsidR="002D3CDD">
        <w:rPr>
          <w:rFonts w:ascii="Adobe Caslon Pro" w:hAnsi="Adobe Caslon Pro"/>
          <w:sz w:val="24"/>
          <w:szCs w:val="24"/>
        </w:rPr>
        <w:t xml:space="preserve"> in the world. There are a few famous </w:t>
      </w:r>
      <w:r w:rsidR="002D3CDD" w:rsidRPr="00C7423F">
        <w:rPr>
          <w:rFonts w:ascii="Adobe Caslon Pro" w:hAnsi="Adobe Caslon Pro"/>
          <w:sz w:val="24"/>
          <w:szCs w:val="24"/>
          <w:highlight w:val="yellow"/>
          <w:rPrChange w:id="113" w:author="ILONA POSNER" w:date="2016-07-14T23:58:00Z">
            <w:rPr>
              <w:rFonts w:ascii="Adobe Caslon Pro" w:hAnsi="Adobe Caslon Pro"/>
              <w:sz w:val="24"/>
              <w:szCs w:val="24"/>
            </w:rPr>
          </w:rPrChange>
        </w:rPr>
        <w:t>opera</w:t>
      </w:r>
      <w:r w:rsidR="002D3CDD">
        <w:rPr>
          <w:rFonts w:ascii="Adobe Caslon Pro" w:hAnsi="Adobe Caslon Pro"/>
          <w:sz w:val="24"/>
          <w:szCs w:val="24"/>
        </w:rPr>
        <w:t xml:space="preserve"> houses in Berlin as well. I love </w:t>
      </w:r>
      <w:r w:rsidR="002D3CDD" w:rsidRPr="00C7423F">
        <w:rPr>
          <w:rFonts w:ascii="Adobe Caslon Pro" w:hAnsi="Adobe Caslon Pro"/>
          <w:sz w:val="24"/>
          <w:szCs w:val="24"/>
          <w:highlight w:val="yellow"/>
          <w:rPrChange w:id="114" w:author="ILONA POSNER" w:date="2016-07-14T23:58:00Z">
            <w:rPr>
              <w:rFonts w:ascii="Adobe Caslon Pro" w:hAnsi="Adobe Caslon Pro"/>
              <w:sz w:val="24"/>
              <w:szCs w:val="24"/>
            </w:rPr>
          </w:rPrChange>
        </w:rPr>
        <w:t>beer</w:t>
      </w:r>
      <w:r w:rsidR="002D3CDD">
        <w:rPr>
          <w:rFonts w:ascii="Adobe Caslon Pro" w:hAnsi="Adobe Caslon Pro"/>
          <w:sz w:val="24"/>
          <w:szCs w:val="24"/>
        </w:rPr>
        <w:t xml:space="preserve"> and </w:t>
      </w:r>
      <w:r w:rsidR="002D3CDD" w:rsidRPr="00C7423F">
        <w:rPr>
          <w:rFonts w:ascii="Adobe Caslon Pro" w:hAnsi="Adobe Caslon Pro" w:hint="eastAsia"/>
          <w:sz w:val="24"/>
          <w:szCs w:val="24"/>
          <w:highlight w:val="yellow"/>
          <w:rPrChange w:id="115" w:author="ILONA POSNER" w:date="2016-07-14T23:58:00Z">
            <w:rPr>
              <w:rFonts w:ascii="Adobe Caslon Pro" w:hAnsi="Adobe Caslon Pro" w:hint="eastAsia"/>
              <w:sz w:val="24"/>
              <w:szCs w:val="24"/>
            </w:rPr>
          </w:rPrChange>
        </w:rPr>
        <w:t>bal</w:t>
      </w:r>
      <w:r w:rsidR="002D3CDD" w:rsidRPr="00C7423F">
        <w:rPr>
          <w:rFonts w:ascii="Adobe Caslon Pro" w:hAnsi="Adobe Caslon Pro"/>
          <w:sz w:val="24"/>
          <w:szCs w:val="24"/>
          <w:highlight w:val="yellow"/>
          <w:rPrChange w:id="116" w:author="ILONA POSNER" w:date="2016-07-14T23:58:00Z">
            <w:rPr>
              <w:rFonts w:ascii="Adobe Caslon Pro" w:hAnsi="Adobe Caslon Pro"/>
              <w:sz w:val="24"/>
              <w:szCs w:val="24"/>
            </w:rPr>
          </w:rPrChange>
        </w:rPr>
        <w:t>let</w:t>
      </w:r>
      <w:r w:rsidR="002D3CDD">
        <w:rPr>
          <w:rFonts w:ascii="Adobe Caslon Pro" w:hAnsi="Adobe Caslon Pro"/>
          <w:sz w:val="24"/>
          <w:szCs w:val="24"/>
        </w:rPr>
        <w:t>, but all the terrorist attacks b</w:t>
      </w:r>
      <w:r w:rsidR="002D3CDD">
        <w:rPr>
          <w:rFonts w:ascii="Adobe Caslon Pro" w:hAnsi="Adobe Caslon Pro" w:hint="eastAsia"/>
          <w:sz w:val="24"/>
          <w:szCs w:val="24"/>
        </w:rPr>
        <w:t>y</w:t>
      </w:r>
      <w:r w:rsidR="002D3CDD">
        <w:rPr>
          <w:rFonts w:ascii="Adobe Caslon Pro" w:hAnsi="Adobe Caslon Pro"/>
          <w:sz w:val="24"/>
          <w:szCs w:val="24"/>
        </w:rPr>
        <w:t xml:space="preserve"> ISIS make me hesitate to go out at night or </w:t>
      </w:r>
      <w:r>
        <w:rPr>
          <w:rFonts w:ascii="Adobe Caslon Pro" w:hAnsi="Adobe Caslon Pro"/>
          <w:sz w:val="24"/>
          <w:szCs w:val="24"/>
        </w:rPr>
        <w:t xml:space="preserve">join a crowd, like a ballet show. </w:t>
      </w:r>
      <w:r w:rsidR="00F76E88">
        <w:rPr>
          <w:rFonts w:ascii="Adobe Caslon Pro" w:hAnsi="Adobe Caslon Pro"/>
          <w:sz w:val="24"/>
          <w:szCs w:val="24"/>
        </w:rPr>
        <w:t xml:space="preserve">I need to be careful and know how to protect myself. </w:t>
      </w:r>
      <w:r>
        <w:rPr>
          <w:rFonts w:ascii="Adobe Caslon Pro" w:hAnsi="Adobe Caslon Pro"/>
          <w:sz w:val="24"/>
          <w:szCs w:val="24"/>
        </w:rPr>
        <w:t>I hope everything will be fine in Berlin.</w:t>
      </w:r>
      <w:ins w:id="117" w:author="ILONA POSNER" w:date="2016-07-14T23:59:00Z">
        <w:r w:rsidR="00C7423F">
          <w:rPr>
            <w:rFonts w:ascii="Adobe Caslon Pro" w:hAnsi="Adobe Caslon Pro"/>
            <w:sz w:val="24"/>
            <w:szCs w:val="24"/>
          </w:rPr>
          <w:t xml:space="preserve"> I am sorry that you feel </w:t>
        </w:r>
      </w:ins>
      <w:ins w:id="118" w:author="ILONA POSNER" w:date="2016-07-15T00:00:00Z">
        <w:r w:rsidR="00C7423F">
          <w:rPr>
            <w:rFonts w:ascii="Adobe Caslon Pro" w:hAnsi="Adobe Caslon Pro"/>
            <w:sz w:val="24"/>
            <w:szCs w:val="24"/>
          </w:rPr>
          <w:t xml:space="preserve">so nervous </w:t>
        </w:r>
      </w:ins>
      <w:ins w:id="119" w:author="ILONA POSNER" w:date="2016-07-14T23:59:00Z">
        <w:r w:rsidR="00C7423F">
          <w:rPr>
            <w:rFonts w:ascii="Adobe Caslon Pro" w:hAnsi="Adobe Caslon Pro"/>
            <w:sz w:val="24"/>
            <w:szCs w:val="24"/>
          </w:rPr>
          <w:t>that cannot go to a ballet show for fear or crowds and terrorism</w:t>
        </w:r>
      </w:ins>
      <w:ins w:id="120" w:author="ILONA POSNER" w:date="2016-07-15T00:00:00Z">
        <w:r w:rsidR="00C7423F">
          <w:rPr>
            <w:rFonts w:ascii="Adobe Caslon Pro" w:hAnsi="Adobe Caslon Pro"/>
            <w:sz w:val="24"/>
            <w:szCs w:val="24"/>
          </w:rPr>
          <w:t xml:space="preserve"> in Berlin</w:t>
        </w:r>
      </w:ins>
      <w:ins w:id="121" w:author="ILONA POSNER" w:date="2016-07-14T23:59:00Z">
        <w:r w:rsidR="00C7423F">
          <w:rPr>
            <w:rFonts w:ascii="Adobe Caslon Pro" w:hAnsi="Adobe Caslon Pro"/>
            <w:sz w:val="24"/>
            <w:szCs w:val="24"/>
          </w:rPr>
          <w:t xml:space="preserve">. I plan to go </w:t>
        </w:r>
      </w:ins>
      <w:ins w:id="122" w:author="ILONA POSNER" w:date="2016-07-15T00:00:00Z">
        <w:r w:rsidR="00C7423F">
          <w:rPr>
            <w:rFonts w:ascii="Adobe Caslon Pro" w:hAnsi="Adobe Caslon Pro"/>
            <w:sz w:val="24"/>
            <w:szCs w:val="24"/>
          </w:rPr>
          <w:t xml:space="preserve">out and </w:t>
        </w:r>
      </w:ins>
      <w:ins w:id="123" w:author="ILONA POSNER" w:date="2016-07-14T23:59:00Z">
        <w:r w:rsidR="00C7423F">
          <w:rPr>
            <w:rFonts w:ascii="Adobe Caslon Pro" w:hAnsi="Adobe Caslon Pro"/>
            <w:sz w:val="24"/>
            <w:szCs w:val="24"/>
          </w:rPr>
          <w:t xml:space="preserve">to </w:t>
        </w:r>
      </w:ins>
      <w:ins w:id="124" w:author="ILONA POSNER" w:date="2016-07-15T00:00:00Z">
        <w:r w:rsidR="00C7423F">
          <w:rPr>
            <w:rFonts w:ascii="Adobe Caslon Pro" w:hAnsi="Adobe Caslon Pro"/>
            <w:sz w:val="24"/>
            <w:szCs w:val="24"/>
          </w:rPr>
          <w:t xml:space="preserve">experience </w:t>
        </w:r>
      </w:ins>
      <w:ins w:id="125" w:author="ILONA POSNER" w:date="2016-07-14T23:59:00Z">
        <w:r w:rsidR="00C7423F">
          <w:rPr>
            <w:rFonts w:ascii="Adobe Caslon Pro" w:hAnsi="Adobe Caslon Pro"/>
            <w:sz w:val="24"/>
            <w:szCs w:val="24"/>
          </w:rPr>
          <w:t>such events</w:t>
        </w:r>
      </w:ins>
      <w:ins w:id="126" w:author="ILONA POSNER" w:date="2016-07-15T00:01:00Z">
        <w:r w:rsidR="00C7423F">
          <w:rPr>
            <w:rFonts w:ascii="Adobe Caslon Pro" w:hAnsi="Adobe Caslon Pro"/>
            <w:sz w:val="24"/>
            <w:szCs w:val="24"/>
          </w:rPr>
          <w:t xml:space="preserve"> myself</w:t>
        </w:r>
      </w:ins>
      <w:ins w:id="127" w:author="ILONA POSNER" w:date="2016-07-15T00:00:00Z">
        <w:r w:rsidR="00C7423F">
          <w:rPr>
            <w:rFonts w:ascii="Adobe Caslon Pro" w:hAnsi="Adobe Caslon Pro"/>
            <w:sz w:val="24"/>
            <w:szCs w:val="24"/>
          </w:rPr>
          <w:t>. We never know where danger lies in our lives, we could walk down a street and get hit by a car anywhere</w:t>
        </w:r>
      </w:ins>
      <w:ins w:id="128" w:author="ILONA POSNER" w:date="2016-07-15T00:01:00Z">
        <w:r w:rsidR="00C7423F">
          <w:rPr>
            <w:rFonts w:ascii="Adobe Caslon Pro" w:hAnsi="Adobe Caslon Pro"/>
            <w:sz w:val="24"/>
            <w:szCs w:val="24"/>
          </w:rPr>
          <w:t>, anytime, but we still go outside, no?</w:t>
        </w:r>
      </w:ins>
      <w:ins w:id="129" w:author="ILONA POSNER" w:date="2016-07-14T23:59:00Z">
        <w:r w:rsidR="00C7423F">
          <w:rPr>
            <w:rFonts w:ascii="Adobe Caslon Pro" w:hAnsi="Adobe Caslon Pro"/>
            <w:sz w:val="24"/>
            <w:szCs w:val="24"/>
          </w:rPr>
          <w:t xml:space="preserve"> </w:t>
        </w:r>
      </w:ins>
      <w:ins w:id="130" w:author="ILONA POSNER" w:date="2016-07-15T00:01:00Z">
        <w:r w:rsidR="00C7423F">
          <w:rPr>
            <w:rFonts w:ascii="Adobe Caslon Pro" w:hAnsi="Adobe Caslon Pro"/>
            <w:sz w:val="24"/>
            <w:szCs w:val="24"/>
          </w:rPr>
          <w:t>Like you,</w:t>
        </w:r>
      </w:ins>
      <w:ins w:id="131" w:author="ILONA POSNER" w:date="2016-07-14T23:59:00Z">
        <w:r w:rsidR="00C7423F">
          <w:rPr>
            <w:rFonts w:ascii="Adobe Caslon Pro" w:hAnsi="Adobe Caslon Pro"/>
            <w:sz w:val="24"/>
            <w:szCs w:val="24"/>
          </w:rPr>
          <w:t xml:space="preserve"> I also hope everything will be safe for us in Berlin.</w:t>
        </w:r>
      </w:ins>
    </w:p>
    <w:p w14:paraId="766E9037" w14:textId="77777777" w:rsidR="00195115" w:rsidRDefault="00195115">
      <w:pPr>
        <w:rPr>
          <w:rFonts w:ascii="Adobe Caslon Pro" w:hAnsi="Adobe Caslon Pro"/>
          <w:sz w:val="24"/>
          <w:szCs w:val="24"/>
        </w:rPr>
      </w:pPr>
    </w:p>
    <w:p w14:paraId="0A9F9621" w14:textId="77777777" w:rsidR="00195115" w:rsidRDefault="00195115">
      <w:pPr>
        <w:rPr>
          <w:rFonts w:ascii="Adobe Caslon Pro" w:hAnsi="Adobe Caslon Pro"/>
          <w:sz w:val="24"/>
          <w:szCs w:val="24"/>
        </w:rPr>
      </w:pPr>
      <w:r>
        <w:rPr>
          <w:rFonts w:ascii="Adobe Caslon Pro" w:hAnsi="Adobe Caslon Pro"/>
          <w:sz w:val="24"/>
          <w:szCs w:val="24"/>
        </w:rPr>
        <w:t>European countries are closely connected to each other. Visiting other European countries</w:t>
      </w:r>
      <w:r w:rsidR="00F76E88">
        <w:rPr>
          <w:rFonts w:ascii="Adobe Caslon Pro" w:hAnsi="Adobe Caslon Pro"/>
          <w:sz w:val="24"/>
          <w:szCs w:val="24"/>
        </w:rPr>
        <w:t xml:space="preserve">, like </w:t>
      </w:r>
      <w:r w:rsidR="00F76E88" w:rsidRPr="00C7423F">
        <w:rPr>
          <w:rFonts w:ascii="Adobe Caslon Pro" w:hAnsi="Adobe Caslon Pro"/>
          <w:sz w:val="24"/>
          <w:szCs w:val="24"/>
          <w:highlight w:val="yellow"/>
          <w:rPrChange w:id="132" w:author="ILONA POSNER" w:date="2016-07-15T00:02:00Z">
            <w:rPr>
              <w:rFonts w:ascii="Adobe Caslon Pro" w:hAnsi="Adobe Caslon Pro"/>
              <w:sz w:val="24"/>
              <w:szCs w:val="24"/>
            </w:rPr>
          </w:rPrChange>
        </w:rPr>
        <w:t>France, Italy, Spain,</w:t>
      </w:r>
      <w:r>
        <w:rPr>
          <w:rFonts w:ascii="Adobe Caslon Pro" w:hAnsi="Adobe Caslon Pro"/>
          <w:sz w:val="24"/>
          <w:szCs w:val="24"/>
        </w:rPr>
        <w:t xml:space="preserve"> is very easy and I plan to do that. </w:t>
      </w:r>
      <w:r w:rsidRPr="00C7423F">
        <w:rPr>
          <w:rFonts w:ascii="Adobe Caslon Pro" w:hAnsi="Adobe Caslon Pro"/>
          <w:sz w:val="24"/>
          <w:szCs w:val="24"/>
          <w:highlight w:val="yellow"/>
          <w:rPrChange w:id="133" w:author="ILONA POSNER" w:date="2016-07-15T00:02:00Z">
            <w:rPr>
              <w:rFonts w:ascii="Adobe Caslon Pro" w:hAnsi="Adobe Caslon Pro"/>
              <w:sz w:val="24"/>
              <w:szCs w:val="24"/>
            </w:rPr>
          </w:rPrChange>
        </w:rPr>
        <w:t>Railway</w:t>
      </w:r>
      <w:r>
        <w:rPr>
          <w:rFonts w:ascii="Adobe Caslon Pro" w:hAnsi="Adobe Caslon Pro"/>
          <w:sz w:val="24"/>
          <w:szCs w:val="24"/>
        </w:rPr>
        <w:t xml:space="preserve"> network in Europe is well-developed and widespread. I will benefit a lot from this type of transportation. </w:t>
      </w:r>
    </w:p>
    <w:p w14:paraId="274F251D" w14:textId="77777777" w:rsidR="00195115" w:rsidRDefault="00195115">
      <w:pPr>
        <w:rPr>
          <w:rFonts w:ascii="Adobe Caslon Pro" w:hAnsi="Adobe Caslon Pro"/>
          <w:sz w:val="24"/>
          <w:szCs w:val="24"/>
        </w:rPr>
      </w:pPr>
    </w:p>
    <w:p w14:paraId="224F9B0F" w14:textId="77777777" w:rsidR="00195115" w:rsidRDefault="00195115">
      <w:pPr>
        <w:rPr>
          <w:rFonts w:ascii="Adobe Caslon Pro" w:hAnsi="Adobe Caslon Pro"/>
          <w:sz w:val="24"/>
          <w:szCs w:val="24"/>
        </w:rPr>
      </w:pPr>
      <w:r>
        <w:rPr>
          <w:rFonts w:ascii="Adobe Caslon Pro" w:hAnsi="Adobe Caslon Pro"/>
          <w:sz w:val="24"/>
          <w:szCs w:val="24"/>
        </w:rPr>
        <w:t>Because I know I am s</w:t>
      </w:r>
      <w:r w:rsidR="00A57E07">
        <w:rPr>
          <w:rFonts w:ascii="Adobe Caslon Pro" w:hAnsi="Adobe Caslon Pro"/>
          <w:sz w:val="24"/>
          <w:szCs w:val="24"/>
        </w:rPr>
        <w:t>taying in Berlin for only a month</w:t>
      </w:r>
      <w:r>
        <w:rPr>
          <w:rFonts w:ascii="Adobe Caslon Pro" w:hAnsi="Adobe Caslon Pro"/>
          <w:sz w:val="24"/>
          <w:szCs w:val="24"/>
        </w:rPr>
        <w:t xml:space="preserve">, I will treasure my time in Berlin and try to </w:t>
      </w:r>
      <w:r w:rsidR="00A57E07">
        <w:rPr>
          <w:rFonts w:ascii="Adobe Caslon Pro" w:hAnsi="Adobe Caslon Pro"/>
          <w:sz w:val="24"/>
          <w:szCs w:val="24"/>
        </w:rPr>
        <w:t xml:space="preserve">do as much </w:t>
      </w:r>
      <w:r w:rsidR="00A57E07" w:rsidRPr="00C7423F">
        <w:rPr>
          <w:rFonts w:ascii="Adobe Caslon Pro" w:hAnsi="Adobe Caslon Pro"/>
          <w:sz w:val="24"/>
          <w:szCs w:val="24"/>
          <w:highlight w:val="yellow"/>
          <w:rPrChange w:id="134" w:author="ILONA POSNER" w:date="2016-07-15T00:02:00Z">
            <w:rPr>
              <w:rFonts w:ascii="Adobe Caslon Pro" w:hAnsi="Adobe Caslon Pro"/>
              <w:sz w:val="24"/>
              <w:szCs w:val="24"/>
            </w:rPr>
          </w:rPrChange>
        </w:rPr>
        <w:t>sightseeing</w:t>
      </w:r>
      <w:r w:rsidR="00A57E07">
        <w:rPr>
          <w:rFonts w:ascii="Adobe Caslon Pro" w:hAnsi="Adobe Caslon Pro"/>
          <w:sz w:val="24"/>
          <w:szCs w:val="24"/>
        </w:rPr>
        <w:t xml:space="preserve"> as possible. While I am in Canada, I only want to rest or hang out with friends in my spare time. </w:t>
      </w:r>
    </w:p>
    <w:p w14:paraId="62FC59E6" w14:textId="77777777" w:rsidR="00A57E07" w:rsidRDefault="00A57E07">
      <w:pPr>
        <w:rPr>
          <w:rFonts w:ascii="Adobe Caslon Pro" w:hAnsi="Adobe Caslon Pro"/>
          <w:sz w:val="24"/>
          <w:szCs w:val="24"/>
        </w:rPr>
      </w:pPr>
    </w:p>
    <w:p w14:paraId="0611C964" w14:textId="77777777" w:rsidR="00A57E07" w:rsidRDefault="00A57E07">
      <w:pPr>
        <w:rPr>
          <w:rFonts w:ascii="Adobe Caslon Pro" w:hAnsi="Adobe Caslon Pro"/>
          <w:sz w:val="24"/>
          <w:szCs w:val="24"/>
        </w:rPr>
      </w:pPr>
      <w:r>
        <w:rPr>
          <w:rFonts w:ascii="Adobe Caslon Pro" w:hAnsi="Adobe Caslon Pro"/>
          <w:sz w:val="24"/>
          <w:szCs w:val="24"/>
        </w:rPr>
        <w:t xml:space="preserve">In Berlin, I am going to have a </w:t>
      </w:r>
      <w:r w:rsidRPr="00C7423F">
        <w:rPr>
          <w:rFonts w:ascii="Adobe Caslon Pro" w:hAnsi="Adobe Caslon Pro"/>
          <w:sz w:val="24"/>
          <w:szCs w:val="24"/>
          <w:highlight w:val="yellow"/>
          <w:rPrChange w:id="135" w:author="ILONA POSNER" w:date="2016-07-15T00:02:00Z">
            <w:rPr>
              <w:rFonts w:ascii="Adobe Caslon Pro" w:hAnsi="Adobe Caslon Pro"/>
              <w:sz w:val="24"/>
              <w:szCs w:val="24"/>
            </w:rPr>
          </w:rPrChange>
        </w:rPr>
        <w:t>roommate</w:t>
      </w:r>
      <w:r>
        <w:rPr>
          <w:rFonts w:ascii="Adobe Caslon Pro" w:hAnsi="Adobe Caslon Pro"/>
          <w:sz w:val="24"/>
          <w:szCs w:val="24"/>
        </w:rPr>
        <w:t xml:space="preserve"> who I have never met, and I need to work with students and professor from my university in Canada which sounds very cool. Living with a roommate and working with a large group of people are not easy and I will learn many </w:t>
      </w:r>
      <w:r w:rsidRPr="00C7423F">
        <w:rPr>
          <w:rFonts w:ascii="Adobe Caslon Pro" w:hAnsi="Adobe Caslon Pro"/>
          <w:sz w:val="24"/>
          <w:szCs w:val="24"/>
          <w:highlight w:val="yellow"/>
          <w:rPrChange w:id="136" w:author="ILONA POSNER" w:date="2016-07-15T00:02:00Z">
            <w:rPr>
              <w:rFonts w:ascii="Adobe Caslon Pro" w:hAnsi="Adobe Caslon Pro"/>
              <w:sz w:val="24"/>
              <w:szCs w:val="24"/>
            </w:rPr>
          </w:rPrChange>
        </w:rPr>
        <w:t>social skills</w:t>
      </w:r>
      <w:r>
        <w:rPr>
          <w:rFonts w:ascii="Adobe Caslon Pro" w:hAnsi="Adobe Caslon Pro"/>
          <w:sz w:val="24"/>
          <w:szCs w:val="24"/>
        </w:rPr>
        <w:t xml:space="preserve"> from it. </w:t>
      </w:r>
    </w:p>
    <w:p w14:paraId="7367A5F7" w14:textId="77777777" w:rsidR="00755C6D" w:rsidRDefault="00755C6D">
      <w:pPr>
        <w:rPr>
          <w:rFonts w:ascii="Adobe Caslon Pro" w:hAnsi="Adobe Caslon Pro"/>
          <w:sz w:val="24"/>
          <w:szCs w:val="24"/>
        </w:rPr>
      </w:pPr>
    </w:p>
    <w:p w14:paraId="6A56EE1D" w14:textId="77777777" w:rsidR="00755C6D" w:rsidRDefault="00755C6D">
      <w:pPr>
        <w:rPr>
          <w:rFonts w:ascii="Adobe Caslon Pro" w:hAnsi="Adobe Caslon Pro"/>
          <w:sz w:val="24"/>
          <w:szCs w:val="24"/>
        </w:rPr>
      </w:pPr>
      <w:r>
        <w:rPr>
          <w:rFonts w:ascii="Adobe Caslon Pro" w:hAnsi="Adobe Caslon Pro"/>
          <w:sz w:val="24"/>
          <w:szCs w:val="24"/>
        </w:rPr>
        <w:t xml:space="preserve">This Summer Abroad program is not just doing assignments at home. Discussion, brainstorm, observation, imagination, and many other </w:t>
      </w:r>
      <w:r w:rsidRPr="00C7423F">
        <w:rPr>
          <w:rFonts w:ascii="Adobe Caslon Pro" w:hAnsi="Adobe Caslon Pro"/>
          <w:sz w:val="24"/>
          <w:szCs w:val="24"/>
          <w:highlight w:val="yellow"/>
          <w:rPrChange w:id="137" w:author="ILONA POSNER" w:date="2016-07-15T00:02:00Z">
            <w:rPr>
              <w:rFonts w:ascii="Adobe Caslon Pro" w:hAnsi="Adobe Caslon Pro"/>
              <w:sz w:val="24"/>
              <w:szCs w:val="24"/>
            </w:rPr>
          </w:rPrChange>
        </w:rPr>
        <w:t>skills</w:t>
      </w:r>
      <w:r>
        <w:rPr>
          <w:rFonts w:ascii="Adobe Caslon Pro" w:hAnsi="Adobe Caslon Pro"/>
          <w:sz w:val="24"/>
          <w:szCs w:val="24"/>
        </w:rPr>
        <w:t xml:space="preserve"> are important. </w:t>
      </w:r>
    </w:p>
    <w:p w14:paraId="23F9B244" w14:textId="77777777" w:rsidR="00F76E88" w:rsidRDefault="00F76E88">
      <w:pPr>
        <w:rPr>
          <w:rFonts w:ascii="Adobe Caslon Pro" w:hAnsi="Adobe Caslon Pro"/>
          <w:sz w:val="24"/>
          <w:szCs w:val="24"/>
        </w:rPr>
      </w:pPr>
    </w:p>
    <w:p w14:paraId="3D38AB7A" w14:textId="77777777" w:rsidR="00F76E88" w:rsidRDefault="00F76E88">
      <w:pPr>
        <w:rPr>
          <w:rFonts w:ascii="Adobe Caslon Pro" w:hAnsi="Adobe Caslon Pro"/>
          <w:sz w:val="24"/>
          <w:szCs w:val="24"/>
        </w:rPr>
      </w:pPr>
      <w:r>
        <w:rPr>
          <w:rFonts w:ascii="Adobe Caslon Pro" w:hAnsi="Adobe Caslon Pro"/>
          <w:sz w:val="24"/>
          <w:szCs w:val="24"/>
        </w:rPr>
        <w:t xml:space="preserve">The upcoming tour to </w:t>
      </w:r>
      <w:r w:rsidRPr="00C7423F">
        <w:rPr>
          <w:rFonts w:ascii="Adobe Caslon Pro" w:hAnsi="Adobe Caslon Pro"/>
          <w:sz w:val="24"/>
          <w:szCs w:val="24"/>
          <w:highlight w:val="yellow"/>
          <w:rPrChange w:id="138" w:author="ILONA POSNER" w:date="2016-07-15T00:02:00Z">
            <w:rPr>
              <w:rFonts w:ascii="Adobe Caslon Pro" w:hAnsi="Adobe Caslon Pro"/>
              <w:sz w:val="24"/>
              <w:szCs w:val="24"/>
            </w:rPr>
          </w:rPrChange>
        </w:rPr>
        <w:t>Volkswagen’s</w:t>
      </w:r>
      <w:r>
        <w:rPr>
          <w:rFonts w:ascii="Adobe Caslon Pro" w:hAnsi="Adobe Caslon Pro"/>
          <w:sz w:val="24"/>
          <w:szCs w:val="24"/>
        </w:rPr>
        <w:t xml:space="preserve"> headquarter excites me extremely. A full-automatic automobile plant is too cool to visit. Courses in St.George campus do not provide any extraordinary field trip like this. </w:t>
      </w:r>
    </w:p>
    <w:p w14:paraId="421739D1" w14:textId="77777777" w:rsidR="00F76E88" w:rsidRDefault="00F76E88">
      <w:pPr>
        <w:rPr>
          <w:rFonts w:ascii="Adobe Caslon Pro" w:hAnsi="Adobe Caslon Pro"/>
          <w:sz w:val="24"/>
          <w:szCs w:val="24"/>
        </w:rPr>
      </w:pPr>
    </w:p>
    <w:p w14:paraId="1011E03E" w14:textId="77777777" w:rsidR="00F76E88" w:rsidRDefault="00F76E88">
      <w:pPr>
        <w:rPr>
          <w:rFonts w:ascii="Adobe Caslon Pro" w:hAnsi="Adobe Caslon Pro"/>
          <w:sz w:val="24"/>
          <w:szCs w:val="24"/>
        </w:rPr>
      </w:pPr>
      <w:r>
        <w:rPr>
          <w:rFonts w:ascii="Adobe Caslon Pro" w:hAnsi="Adobe Caslon Pro"/>
          <w:sz w:val="24"/>
          <w:szCs w:val="24"/>
        </w:rPr>
        <w:t>I have high hope for</w:t>
      </w:r>
      <w:r w:rsidR="00755C6D">
        <w:rPr>
          <w:rFonts w:ascii="Adobe Caslon Pro" w:hAnsi="Adobe Caslon Pro"/>
          <w:sz w:val="24"/>
          <w:szCs w:val="24"/>
        </w:rPr>
        <w:t xml:space="preserve"> my</w:t>
      </w:r>
      <w:r>
        <w:rPr>
          <w:rFonts w:ascii="Adobe Caslon Pro" w:hAnsi="Adobe Caslon Pro"/>
          <w:sz w:val="24"/>
          <w:szCs w:val="24"/>
        </w:rPr>
        <w:t xml:space="preserve"> Summer Abroad in Berlin. </w:t>
      </w:r>
      <w:r w:rsidR="00755C6D">
        <w:rPr>
          <w:rFonts w:ascii="Adobe Caslon Pro" w:hAnsi="Adobe Caslon Pro"/>
          <w:sz w:val="24"/>
          <w:szCs w:val="24"/>
        </w:rPr>
        <w:t xml:space="preserve">Learning new skills and improving myself are my goal. At the same time, I want to look more views, learn more knowledge, listen more </w:t>
      </w:r>
      <w:r w:rsidR="00755C6D" w:rsidRPr="00C7423F">
        <w:rPr>
          <w:rFonts w:ascii="Adobe Caslon Pro" w:hAnsi="Adobe Caslon Pro"/>
          <w:sz w:val="24"/>
          <w:szCs w:val="24"/>
          <w:highlight w:val="yellow"/>
          <w:rPrChange w:id="139" w:author="ILONA POSNER" w:date="2016-07-15T00:03:00Z">
            <w:rPr>
              <w:rFonts w:ascii="Adobe Caslon Pro" w:hAnsi="Adobe Caslon Pro"/>
              <w:sz w:val="24"/>
              <w:szCs w:val="24"/>
            </w:rPr>
          </w:rPrChange>
        </w:rPr>
        <w:t>music</w:t>
      </w:r>
      <w:r w:rsidR="00755C6D">
        <w:rPr>
          <w:rFonts w:ascii="Adobe Caslon Pro" w:hAnsi="Adobe Caslon Pro"/>
          <w:sz w:val="24"/>
          <w:szCs w:val="24"/>
        </w:rPr>
        <w:t xml:space="preserve">, see more </w:t>
      </w:r>
      <w:r w:rsidR="00755C6D" w:rsidRPr="00C7423F">
        <w:rPr>
          <w:rFonts w:ascii="Adobe Caslon Pro" w:hAnsi="Adobe Caslon Pro"/>
          <w:sz w:val="24"/>
          <w:szCs w:val="24"/>
          <w:highlight w:val="yellow"/>
          <w:rPrChange w:id="140" w:author="ILONA POSNER" w:date="2016-07-15T00:03:00Z">
            <w:rPr>
              <w:rFonts w:ascii="Adobe Caslon Pro" w:hAnsi="Adobe Caslon Pro"/>
              <w:sz w:val="24"/>
              <w:szCs w:val="24"/>
            </w:rPr>
          </w:rPrChange>
        </w:rPr>
        <w:t>dances</w:t>
      </w:r>
      <w:r w:rsidR="00755C6D">
        <w:rPr>
          <w:rFonts w:ascii="Adobe Caslon Pro" w:hAnsi="Adobe Caslon Pro"/>
          <w:sz w:val="24"/>
          <w:szCs w:val="24"/>
        </w:rPr>
        <w:t xml:space="preserve">, </w:t>
      </w:r>
      <w:r w:rsidR="00554301">
        <w:rPr>
          <w:rFonts w:ascii="Adobe Caslon Pro" w:hAnsi="Adobe Caslon Pro"/>
          <w:sz w:val="24"/>
          <w:szCs w:val="24"/>
        </w:rPr>
        <w:t xml:space="preserve">and </w:t>
      </w:r>
      <w:r w:rsidR="00755C6D">
        <w:rPr>
          <w:rFonts w:ascii="Adobe Caslon Pro" w:hAnsi="Adobe Caslon Pro"/>
          <w:sz w:val="24"/>
          <w:szCs w:val="24"/>
        </w:rPr>
        <w:t xml:space="preserve">drink more </w:t>
      </w:r>
      <w:r w:rsidR="00755C6D" w:rsidRPr="00C7423F">
        <w:rPr>
          <w:rFonts w:ascii="Adobe Caslon Pro" w:hAnsi="Adobe Caslon Pro"/>
          <w:sz w:val="24"/>
          <w:szCs w:val="24"/>
          <w:highlight w:val="yellow"/>
          <w:rPrChange w:id="141" w:author="ILONA POSNER" w:date="2016-07-15T00:03:00Z">
            <w:rPr>
              <w:rFonts w:ascii="Adobe Caslon Pro" w:hAnsi="Adobe Caslon Pro"/>
              <w:sz w:val="24"/>
              <w:szCs w:val="24"/>
            </w:rPr>
          </w:rPrChange>
        </w:rPr>
        <w:t>beer</w:t>
      </w:r>
      <w:r w:rsidR="00755C6D">
        <w:rPr>
          <w:rFonts w:ascii="Adobe Caslon Pro" w:hAnsi="Adobe Caslon Pro"/>
          <w:sz w:val="24"/>
          <w:szCs w:val="24"/>
        </w:rPr>
        <w:t xml:space="preserve">. This is going to be an unforgettable memory of my life. </w:t>
      </w:r>
    </w:p>
    <w:p w14:paraId="18D471C8" w14:textId="77777777" w:rsidR="00F626DC" w:rsidRDefault="00F626DC">
      <w:pPr>
        <w:rPr>
          <w:rFonts w:ascii="Adobe Caslon Pro" w:hAnsi="Adobe Caslon Pro"/>
          <w:sz w:val="24"/>
          <w:szCs w:val="24"/>
        </w:rPr>
      </w:pPr>
    </w:p>
    <w:p w14:paraId="291DD588" w14:textId="77777777" w:rsidR="00F626DC" w:rsidRDefault="007D2AF0">
      <w:pPr>
        <w:rPr>
          <w:rFonts w:ascii="Adobe Caslon Pro" w:hAnsi="Adobe Caslon Pro"/>
          <w:sz w:val="24"/>
          <w:szCs w:val="24"/>
        </w:rPr>
      </w:pPr>
      <w:r>
        <w:rPr>
          <w:rFonts w:ascii="Adobe Caslon Pro" w:hAnsi="Adobe Caslon Pro"/>
          <w:sz w:val="24"/>
          <w:szCs w:val="24"/>
        </w:rPr>
        <w:t>Research paper (double click to open the file):</w:t>
      </w:r>
    </w:p>
    <w:p w14:paraId="78958E01" w14:textId="77777777" w:rsidR="007D2AF0" w:rsidRPr="007D2AF0" w:rsidRDefault="007D2AF0">
      <w:pPr>
        <w:rPr>
          <w:rFonts w:ascii="Adobe Caslon Pro" w:hAnsi="Adobe Caslon Pro"/>
          <w:sz w:val="24"/>
          <w:szCs w:val="24"/>
        </w:rPr>
      </w:pPr>
    </w:p>
    <w:p w14:paraId="1C75C722" w14:textId="77777777" w:rsidR="007D2AF0" w:rsidRDefault="007D2AF0">
      <w:pPr>
        <w:rPr>
          <w:rFonts w:ascii="Adobe Caslon Pro" w:hAnsi="Adobe Caslon Pro"/>
          <w:sz w:val="24"/>
          <w:szCs w:val="24"/>
        </w:rPr>
      </w:pPr>
      <w:r>
        <w:rPr>
          <w:rFonts w:ascii="Adobe Caslon Pro" w:hAnsi="Adobe Caslon Pro"/>
          <w:sz w:val="24"/>
          <w:szCs w:val="24"/>
        </w:rPr>
        <w:object w:dxaOrig="11244" w:dyaOrig="816" w14:anchorId="6E9543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pt;height:40.65pt" o:ole="">
            <v:imagedata r:id="rId9" o:title=""/>
          </v:shape>
          <o:OLEObject Type="Embed" ProgID="Package" ShapeID="_x0000_i1025" DrawAspect="Content" ObjectID="_1403902241" r:id="rId10"/>
        </w:object>
      </w:r>
    </w:p>
    <w:p w14:paraId="6D65261C" w14:textId="77777777" w:rsidR="007D2AF0" w:rsidRDefault="007D2AF0">
      <w:pPr>
        <w:rPr>
          <w:rFonts w:ascii="Adobe Caslon Pro" w:hAnsi="Adobe Caslon Pro"/>
          <w:sz w:val="24"/>
          <w:szCs w:val="24"/>
        </w:rPr>
      </w:pPr>
    </w:p>
    <w:p w14:paraId="5C73FA4E" w14:textId="77777777" w:rsidR="00E61095" w:rsidRDefault="00E61095">
      <w:pPr>
        <w:rPr>
          <w:rFonts w:ascii="Adobe Caslon Pro" w:hAnsi="Adobe Caslon Pro"/>
          <w:sz w:val="24"/>
          <w:szCs w:val="24"/>
        </w:rPr>
      </w:pPr>
      <w:r>
        <w:rPr>
          <w:rFonts w:ascii="Adobe Caslon Pro" w:hAnsi="Adobe Caslon Pro" w:hint="eastAsia"/>
          <w:sz w:val="24"/>
          <w:szCs w:val="24"/>
        </w:rPr>
        <w:t>Blank questionnaire as reference:</w:t>
      </w:r>
    </w:p>
    <w:p w14:paraId="68565F2C" w14:textId="77777777" w:rsidR="00E61095" w:rsidRDefault="00E61095">
      <w:pPr>
        <w:rPr>
          <w:rFonts w:ascii="Adobe Caslon Pro" w:hAnsi="Adobe Caslon Pro"/>
          <w:sz w:val="24"/>
          <w:szCs w:val="24"/>
        </w:rPr>
      </w:pPr>
    </w:p>
    <w:tbl>
      <w:tblPr>
        <w:tblW w:w="9900" w:type="dxa"/>
        <w:tblInd w:w="108" w:type="dxa"/>
        <w:tblLayout w:type="fixed"/>
        <w:tblCellMar>
          <w:left w:w="0" w:type="dxa"/>
          <w:right w:w="0" w:type="dxa"/>
        </w:tblCellMar>
        <w:tblLook w:val="04A0" w:firstRow="1" w:lastRow="0" w:firstColumn="1" w:lastColumn="0" w:noHBand="0" w:noVBand="1"/>
      </w:tblPr>
      <w:tblGrid>
        <w:gridCol w:w="4950"/>
        <w:gridCol w:w="4950"/>
      </w:tblGrid>
      <w:tr w:rsidR="00E61095" w14:paraId="6543B0D5" w14:textId="77777777" w:rsidTr="00E61095">
        <w:tc>
          <w:tcPr>
            <w:tcW w:w="9900" w:type="dxa"/>
            <w:gridSpan w:val="2"/>
            <w:shd w:val="clear" w:color="auto" w:fill="FFFFFF"/>
            <w:vAlign w:val="center"/>
            <w:hideMark/>
          </w:tcPr>
          <w:p w14:paraId="548DF6D8" w14:textId="77777777" w:rsidR="00E61095" w:rsidRDefault="00E61095">
            <w:pPr>
              <w:jc w:val="center"/>
            </w:pPr>
            <w:r>
              <w:t>Prospect of Online Mental Consultation Survey</w:t>
            </w:r>
          </w:p>
        </w:tc>
      </w:tr>
      <w:tr w:rsidR="00E61095" w14:paraId="4490CAFF" w14:textId="77777777" w:rsidTr="00E61095">
        <w:tc>
          <w:tcPr>
            <w:tcW w:w="4950" w:type="dxa"/>
            <w:shd w:val="clear" w:color="auto" w:fill="FFFFFF"/>
            <w:vAlign w:val="center"/>
          </w:tcPr>
          <w:p w14:paraId="70E3B896" w14:textId="77777777" w:rsidR="00E61095" w:rsidRDefault="00E61095"/>
        </w:tc>
        <w:tc>
          <w:tcPr>
            <w:tcW w:w="4950" w:type="dxa"/>
            <w:shd w:val="clear" w:color="auto" w:fill="FFFFFF"/>
            <w:vAlign w:val="center"/>
          </w:tcPr>
          <w:p w14:paraId="6B2D5132" w14:textId="77777777" w:rsidR="00E61095" w:rsidRDefault="00E61095"/>
        </w:tc>
      </w:tr>
      <w:tr w:rsidR="00E61095" w14:paraId="03B3EEC9" w14:textId="77777777" w:rsidTr="00E61095">
        <w:tc>
          <w:tcPr>
            <w:tcW w:w="9900" w:type="dxa"/>
            <w:gridSpan w:val="2"/>
            <w:shd w:val="clear" w:color="auto" w:fill="FFFFFF"/>
            <w:vAlign w:val="center"/>
            <w:hideMark/>
          </w:tcPr>
          <w:p w14:paraId="01C87EC5" w14:textId="77777777" w:rsidR="00E61095" w:rsidRDefault="00E61095">
            <w:pPr>
              <w:spacing w:after="240"/>
            </w:pPr>
            <w:r>
              <w:rPr>
                <w:b/>
                <w:bCs/>
              </w:rPr>
              <w:t xml:space="preserve">  This research study is conducted by Yunzhou Feng, Weining Chen, Ziyang Jiang, Kecheng Li, Jingyu Su for an assignment in University of Toronto Computer Science 396, Designing Systems for Real World Problems.</w:t>
            </w:r>
            <w:r>
              <w:rPr>
                <w:b/>
                <w:bCs/>
              </w:rPr>
              <w:br/>
            </w:r>
            <w:r>
              <w:rPr>
                <w:b/>
                <w:bCs/>
              </w:rPr>
              <w:br/>
              <w:t>Your participation in this research study is voluntary. You may choose not to participate. If you decide to participate in this research survey, you may withdraw at any time.</w:t>
            </w:r>
          </w:p>
        </w:tc>
      </w:tr>
      <w:tr w:rsidR="00E61095" w14:paraId="27F8403B" w14:textId="77777777" w:rsidTr="00E61095">
        <w:tc>
          <w:tcPr>
            <w:tcW w:w="9900" w:type="dxa"/>
            <w:gridSpan w:val="2"/>
            <w:shd w:val="clear" w:color="auto" w:fill="FFFFFF"/>
            <w:vAlign w:val="center"/>
            <w:hideMark/>
          </w:tcPr>
          <w:p w14:paraId="28DC56BC" w14:textId="77777777" w:rsidR="00E61095" w:rsidRDefault="00E61095"/>
        </w:tc>
      </w:tr>
      <w:tr w:rsidR="00E61095" w14:paraId="1316EFCA" w14:textId="77777777" w:rsidTr="00E61095">
        <w:tc>
          <w:tcPr>
            <w:tcW w:w="9900" w:type="dxa"/>
            <w:gridSpan w:val="2"/>
            <w:shd w:val="clear" w:color="auto" w:fill="FFFFFF"/>
            <w:vAlign w:val="center"/>
            <w:hideMark/>
          </w:tcPr>
          <w:p w14:paraId="79C4EF22" w14:textId="77777777" w:rsidR="00E61095" w:rsidRDefault="00E61095">
            <w:r>
              <w:rPr>
                <w:b/>
                <w:bCs/>
              </w:rPr>
              <w:t>1.</w:t>
            </w:r>
            <w:r>
              <w:t xml:space="preserve"> Clicking on the "agree" button below indicates that:</w:t>
            </w:r>
            <w:r>
              <w:br/>
            </w:r>
            <w:r>
              <w:br/>
              <w:t>• The procedures to be used are filling out questionnaire.</w:t>
            </w:r>
            <w:r>
              <w:br/>
              <w:t>• I am free to withdraw before or any time during the study without the need to give any explanation.</w:t>
            </w:r>
            <w:r>
              <w:br/>
              <w:t>• All materials and results will be kept confidential, and, in particular, any identifying or identified information will not be associated with the data.</w:t>
            </w:r>
            <w:r>
              <w:br/>
            </w:r>
            <w:r>
              <w:br/>
              <w:t xml:space="preserve">If you do not wish to participate in the research study, please decline participation by clicking on the "disagree" button. </w:t>
            </w:r>
          </w:p>
        </w:tc>
      </w:tr>
      <w:tr w:rsidR="00E61095" w14:paraId="1A392420" w14:textId="77777777" w:rsidTr="00E61095">
        <w:tc>
          <w:tcPr>
            <w:tcW w:w="9900" w:type="dxa"/>
            <w:gridSpan w:val="2"/>
            <w:shd w:val="clear" w:color="auto" w:fill="FFFFFF"/>
            <w:vAlign w:val="center"/>
            <w:hideMark/>
          </w:tcPr>
          <w:p w14:paraId="71F9E0FC" w14:textId="77777777" w:rsidR="00E61095" w:rsidRDefault="00E61095">
            <w:r>
              <w:t xml:space="preserve">   ○ agree</w:t>
            </w:r>
            <w:r>
              <w:br/>
              <w:t xml:space="preserve">   ○ disagree</w:t>
            </w:r>
          </w:p>
        </w:tc>
      </w:tr>
      <w:tr w:rsidR="00E61095" w14:paraId="2FB67014" w14:textId="77777777" w:rsidTr="00E61095">
        <w:trPr>
          <w:trHeight w:val="450"/>
        </w:trPr>
        <w:tc>
          <w:tcPr>
            <w:tcW w:w="9900" w:type="dxa"/>
            <w:gridSpan w:val="2"/>
            <w:shd w:val="clear" w:color="auto" w:fill="FFFFFF"/>
            <w:vAlign w:val="center"/>
          </w:tcPr>
          <w:p w14:paraId="1D2BADC7" w14:textId="77777777" w:rsidR="00E61095" w:rsidRDefault="00E61095"/>
        </w:tc>
      </w:tr>
      <w:tr w:rsidR="00E61095" w14:paraId="7F80F34A" w14:textId="77777777" w:rsidTr="00E61095">
        <w:tc>
          <w:tcPr>
            <w:tcW w:w="9900" w:type="dxa"/>
            <w:gridSpan w:val="2"/>
            <w:shd w:val="clear" w:color="auto" w:fill="FFFFFF"/>
            <w:vAlign w:val="center"/>
            <w:hideMark/>
          </w:tcPr>
          <w:p w14:paraId="04F67F5E" w14:textId="77777777" w:rsidR="00E61095" w:rsidRDefault="00E61095">
            <w:r>
              <w:rPr>
                <w:b/>
                <w:bCs/>
              </w:rPr>
              <w:t>2.</w:t>
            </w:r>
            <w:r>
              <w:t xml:space="preserve"> Age </w:t>
            </w:r>
          </w:p>
        </w:tc>
      </w:tr>
      <w:tr w:rsidR="00E61095" w14:paraId="229B46D8" w14:textId="77777777" w:rsidTr="00E61095">
        <w:tc>
          <w:tcPr>
            <w:tcW w:w="9900" w:type="dxa"/>
            <w:gridSpan w:val="2"/>
            <w:shd w:val="clear" w:color="auto" w:fill="FFFFFF"/>
            <w:vAlign w:val="center"/>
          </w:tcPr>
          <w:p w14:paraId="11025C4A" w14:textId="77777777" w:rsidR="00E61095" w:rsidRDefault="00E61095"/>
        </w:tc>
      </w:tr>
      <w:tr w:rsidR="00E61095" w14:paraId="37FB270E" w14:textId="77777777" w:rsidTr="00E61095">
        <w:tc>
          <w:tcPr>
            <w:tcW w:w="9900" w:type="dxa"/>
            <w:gridSpan w:val="2"/>
            <w:shd w:val="clear" w:color="auto" w:fill="FFFFFF"/>
            <w:vAlign w:val="center"/>
            <w:hideMark/>
          </w:tcPr>
          <w:p w14:paraId="39F99CA5" w14:textId="77777777" w:rsidR="00E61095" w:rsidRDefault="00E61095">
            <w:r>
              <w:t xml:space="preserve">  _________________________________</w:t>
            </w:r>
          </w:p>
        </w:tc>
      </w:tr>
      <w:tr w:rsidR="00E61095" w14:paraId="1FA3C8FD" w14:textId="77777777" w:rsidTr="00E61095">
        <w:tc>
          <w:tcPr>
            <w:tcW w:w="9900" w:type="dxa"/>
            <w:gridSpan w:val="2"/>
            <w:shd w:val="clear" w:color="auto" w:fill="FFFFFF"/>
            <w:vAlign w:val="center"/>
          </w:tcPr>
          <w:p w14:paraId="39161802" w14:textId="77777777" w:rsidR="00E61095" w:rsidRDefault="00E61095"/>
        </w:tc>
      </w:tr>
      <w:tr w:rsidR="00E61095" w14:paraId="7CC73935" w14:textId="77777777" w:rsidTr="00E61095">
        <w:tc>
          <w:tcPr>
            <w:tcW w:w="9900" w:type="dxa"/>
            <w:gridSpan w:val="2"/>
            <w:shd w:val="clear" w:color="auto" w:fill="FFFFFF"/>
            <w:vAlign w:val="center"/>
            <w:hideMark/>
          </w:tcPr>
          <w:p w14:paraId="69625797" w14:textId="77777777" w:rsidR="00E61095" w:rsidRDefault="00E61095">
            <w:r>
              <w:rPr>
                <w:b/>
                <w:bCs/>
              </w:rPr>
              <w:t>3.</w:t>
            </w:r>
            <w:r>
              <w:t xml:space="preserve"> Gender </w:t>
            </w:r>
          </w:p>
        </w:tc>
      </w:tr>
      <w:tr w:rsidR="00E61095" w14:paraId="21570FCF" w14:textId="77777777" w:rsidTr="00E61095">
        <w:tc>
          <w:tcPr>
            <w:tcW w:w="9900" w:type="dxa"/>
            <w:gridSpan w:val="2"/>
            <w:shd w:val="clear" w:color="auto" w:fill="FFFFFF"/>
            <w:vAlign w:val="center"/>
            <w:hideMark/>
          </w:tcPr>
          <w:p w14:paraId="01EAA20A" w14:textId="77777777" w:rsidR="00E61095" w:rsidRDefault="00E61095">
            <w:r>
              <w:t xml:space="preserve">   ○ Male</w:t>
            </w:r>
            <w:r>
              <w:br/>
              <w:t xml:space="preserve">   ○ Female</w:t>
            </w:r>
            <w:r>
              <w:br/>
              <w:t xml:space="preserve">   ○ Other</w:t>
            </w:r>
          </w:p>
        </w:tc>
      </w:tr>
      <w:tr w:rsidR="00E61095" w14:paraId="1DA67EED" w14:textId="77777777" w:rsidTr="00E61095">
        <w:trPr>
          <w:trHeight w:val="450"/>
        </w:trPr>
        <w:tc>
          <w:tcPr>
            <w:tcW w:w="9900" w:type="dxa"/>
            <w:gridSpan w:val="2"/>
            <w:shd w:val="clear" w:color="auto" w:fill="FFFFFF"/>
            <w:vAlign w:val="center"/>
          </w:tcPr>
          <w:p w14:paraId="24063831" w14:textId="77777777" w:rsidR="00E61095" w:rsidRDefault="00E61095"/>
        </w:tc>
      </w:tr>
      <w:tr w:rsidR="00E61095" w14:paraId="5D3B8C46" w14:textId="77777777" w:rsidTr="00E61095">
        <w:tc>
          <w:tcPr>
            <w:tcW w:w="9900" w:type="dxa"/>
            <w:gridSpan w:val="2"/>
            <w:shd w:val="clear" w:color="auto" w:fill="FFFFFF"/>
            <w:vAlign w:val="center"/>
            <w:hideMark/>
          </w:tcPr>
          <w:p w14:paraId="17601CBF" w14:textId="77777777" w:rsidR="00E61095" w:rsidRDefault="00E61095">
            <w:r>
              <w:rPr>
                <w:b/>
                <w:bCs/>
              </w:rPr>
              <w:t>4.</w:t>
            </w:r>
            <w:r>
              <w:t xml:space="preserve"> Profession </w:t>
            </w:r>
          </w:p>
        </w:tc>
      </w:tr>
      <w:tr w:rsidR="00E61095" w14:paraId="09535BD3" w14:textId="77777777" w:rsidTr="00E61095">
        <w:tc>
          <w:tcPr>
            <w:tcW w:w="9900" w:type="dxa"/>
            <w:gridSpan w:val="2"/>
            <w:shd w:val="clear" w:color="auto" w:fill="FFFFFF"/>
            <w:vAlign w:val="center"/>
          </w:tcPr>
          <w:p w14:paraId="50813ECF" w14:textId="77777777" w:rsidR="00E61095" w:rsidRDefault="00E61095"/>
        </w:tc>
      </w:tr>
      <w:tr w:rsidR="00E61095" w14:paraId="5288632C" w14:textId="77777777" w:rsidTr="00E61095">
        <w:tc>
          <w:tcPr>
            <w:tcW w:w="9900" w:type="dxa"/>
            <w:gridSpan w:val="2"/>
            <w:shd w:val="clear" w:color="auto" w:fill="FFFFFF"/>
            <w:vAlign w:val="center"/>
            <w:hideMark/>
          </w:tcPr>
          <w:p w14:paraId="5DF67236" w14:textId="77777777" w:rsidR="00E61095" w:rsidRDefault="00E61095">
            <w:r>
              <w:t xml:space="preserve">  _________________________________</w:t>
            </w:r>
          </w:p>
        </w:tc>
      </w:tr>
      <w:tr w:rsidR="00E61095" w14:paraId="3209577A" w14:textId="77777777" w:rsidTr="00E61095">
        <w:tc>
          <w:tcPr>
            <w:tcW w:w="9900" w:type="dxa"/>
            <w:gridSpan w:val="2"/>
            <w:shd w:val="clear" w:color="auto" w:fill="FFFFFF"/>
            <w:vAlign w:val="center"/>
          </w:tcPr>
          <w:p w14:paraId="55517BDB" w14:textId="77777777" w:rsidR="00E61095" w:rsidRDefault="00E61095"/>
        </w:tc>
      </w:tr>
      <w:tr w:rsidR="00E61095" w14:paraId="2A49B33A" w14:textId="77777777" w:rsidTr="00E61095">
        <w:tc>
          <w:tcPr>
            <w:tcW w:w="9900" w:type="dxa"/>
            <w:gridSpan w:val="2"/>
            <w:shd w:val="clear" w:color="auto" w:fill="FFFFFF"/>
            <w:vAlign w:val="center"/>
            <w:hideMark/>
          </w:tcPr>
          <w:p w14:paraId="2B6DB1C6" w14:textId="77777777" w:rsidR="00E61095" w:rsidRDefault="00E61095">
            <w:r>
              <w:rPr>
                <w:b/>
                <w:bCs/>
              </w:rPr>
              <w:t>5.</w:t>
            </w:r>
            <w:r>
              <w:t xml:space="preserve"> Name some mental disorders you know </w:t>
            </w:r>
          </w:p>
        </w:tc>
      </w:tr>
      <w:tr w:rsidR="00E61095" w14:paraId="4A955695" w14:textId="77777777" w:rsidTr="00E61095">
        <w:tc>
          <w:tcPr>
            <w:tcW w:w="9900" w:type="dxa"/>
            <w:gridSpan w:val="2"/>
            <w:shd w:val="clear" w:color="auto" w:fill="FFFFFF"/>
            <w:vAlign w:val="center"/>
          </w:tcPr>
          <w:p w14:paraId="686D77AF" w14:textId="77777777" w:rsidR="00E61095" w:rsidRDefault="00E61095"/>
        </w:tc>
      </w:tr>
      <w:tr w:rsidR="00E61095" w14:paraId="2704762F" w14:textId="77777777" w:rsidTr="00E61095">
        <w:tc>
          <w:tcPr>
            <w:tcW w:w="9900" w:type="dxa"/>
            <w:gridSpan w:val="2"/>
            <w:shd w:val="clear" w:color="auto" w:fill="FFFFFF"/>
            <w:vAlign w:val="center"/>
            <w:hideMark/>
          </w:tcPr>
          <w:p w14:paraId="5E275C15" w14:textId="77777777" w:rsidR="00E61095" w:rsidRDefault="00E61095">
            <w:r>
              <w:t xml:space="preserve">  _________________________________</w:t>
            </w:r>
          </w:p>
        </w:tc>
      </w:tr>
      <w:tr w:rsidR="00E61095" w14:paraId="5B81AC75" w14:textId="77777777" w:rsidTr="00E61095">
        <w:tc>
          <w:tcPr>
            <w:tcW w:w="9900" w:type="dxa"/>
            <w:gridSpan w:val="2"/>
            <w:shd w:val="clear" w:color="auto" w:fill="FFFFFF"/>
            <w:vAlign w:val="center"/>
          </w:tcPr>
          <w:p w14:paraId="7136B9C5" w14:textId="77777777" w:rsidR="00E61095" w:rsidRDefault="00E61095"/>
        </w:tc>
      </w:tr>
      <w:tr w:rsidR="00E61095" w14:paraId="6105A16E" w14:textId="77777777" w:rsidTr="00E61095">
        <w:tc>
          <w:tcPr>
            <w:tcW w:w="9900" w:type="dxa"/>
            <w:gridSpan w:val="2"/>
            <w:shd w:val="clear" w:color="auto" w:fill="FFFFFF"/>
            <w:vAlign w:val="center"/>
            <w:hideMark/>
          </w:tcPr>
          <w:p w14:paraId="18C1E1F1" w14:textId="77777777" w:rsidR="00E61095" w:rsidRDefault="00E61095">
            <w:r>
              <w:rPr>
                <w:b/>
                <w:bCs/>
              </w:rPr>
              <w:t>6.</w:t>
            </w:r>
            <w:r>
              <w:t xml:space="preserve"> How many people with mental health challenges do you know? </w:t>
            </w:r>
          </w:p>
        </w:tc>
      </w:tr>
      <w:tr w:rsidR="00E61095" w14:paraId="48825D0D" w14:textId="77777777" w:rsidTr="00E61095">
        <w:tc>
          <w:tcPr>
            <w:tcW w:w="9900" w:type="dxa"/>
            <w:gridSpan w:val="2"/>
            <w:shd w:val="clear" w:color="auto" w:fill="FFFFFF"/>
            <w:vAlign w:val="center"/>
            <w:hideMark/>
          </w:tcPr>
          <w:p w14:paraId="300EF2B9" w14:textId="77777777" w:rsidR="00E61095" w:rsidRDefault="00E61095">
            <w:r>
              <w:t xml:space="preserve">   ○ 0</w:t>
            </w:r>
            <w:r>
              <w:br/>
              <w:t xml:space="preserve">   ○ 1-3</w:t>
            </w:r>
            <w:r>
              <w:br/>
              <w:t xml:space="preserve">   ○ 4-10</w:t>
            </w:r>
            <w:r>
              <w:br/>
              <w:t xml:space="preserve">   ○ more than 10</w:t>
            </w:r>
          </w:p>
        </w:tc>
      </w:tr>
      <w:tr w:rsidR="00E61095" w14:paraId="331BF7FC" w14:textId="77777777" w:rsidTr="00E61095">
        <w:trPr>
          <w:trHeight w:val="450"/>
        </w:trPr>
        <w:tc>
          <w:tcPr>
            <w:tcW w:w="9900" w:type="dxa"/>
            <w:gridSpan w:val="2"/>
            <w:shd w:val="clear" w:color="auto" w:fill="FFFFFF"/>
            <w:vAlign w:val="center"/>
          </w:tcPr>
          <w:p w14:paraId="4C389E41" w14:textId="77777777" w:rsidR="00E61095" w:rsidRDefault="00E61095"/>
        </w:tc>
      </w:tr>
      <w:tr w:rsidR="00E61095" w14:paraId="0C64FEF0" w14:textId="77777777" w:rsidTr="00E61095">
        <w:tc>
          <w:tcPr>
            <w:tcW w:w="9900" w:type="dxa"/>
            <w:gridSpan w:val="2"/>
            <w:shd w:val="clear" w:color="auto" w:fill="FFFFFF"/>
            <w:vAlign w:val="center"/>
            <w:hideMark/>
          </w:tcPr>
          <w:p w14:paraId="53054641" w14:textId="77777777" w:rsidR="00E61095" w:rsidRDefault="00E61095">
            <w:r>
              <w:rPr>
                <w:b/>
                <w:bCs/>
              </w:rPr>
              <w:t>7.</w:t>
            </w:r>
            <w:r>
              <w:t xml:space="preserve"> How likely would you be to help a friend with mental disorder? </w:t>
            </w:r>
          </w:p>
        </w:tc>
      </w:tr>
      <w:tr w:rsidR="00E61095" w14:paraId="01CA7C78" w14:textId="77777777" w:rsidTr="00E61095">
        <w:tc>
          <w:tcPr>
            <w:tcW w:w="9900" w:type="dxa"/>
            <w:gridSpan w:val="2"/>
            <w:shd w:val="clear" w:color="auto" w:fill="FFFFFF"/>
            <w:vAlign w:val="center"/>
            <w:hideMark/>
          </w:tcPr>
          <w:p w14:paraId="1994F011" w14:textId="77777777" w:rsidR="00E61095" w:rsidRDefault="00E61095">
            <w:r>
              <w:t xml:space="preserve">   ○ Extremely likely</w:t>
            </w:r>
            <w:r>
              <w:br/>
              <w:t xml:space="preserve">   ○ Very likely</w:t>
            </w:r>
            <w:r>
              <w:br/>
              <w:t xml:space="preserve">   ○ Somewhat likely</w:t>
            </w:r>
            <w:r>
              <w:br/>
              <w:t xml:space="preserve">   ○ Not so likely</w:t>
            </w:r>
            <w:r>
              <w:br/>
              <w:t xml:space="preserve">   ○ Not at all likely</w:t>
            </w:r>
          </w:p>
        </w:tc>
      </w:tr>
      <w:tr w:rsidR="00E61095" w14:paraId="6BD63D4C" w14:textId="77777777" w:rsidTr="00E61095">
        <w:trPr>
          <w:trHeight w:val="450"/>
        </w:trPr>
        <w:tc>
          <w:tcPr>
            <w:tcW w:w="9900" w:type="dxa"/>
            <w:gridSpan w:val="2"/>
            <w:shd w:val="clear" w:color="auto" w:fill="FFFFFF"/>
            <w:vAlign w:val="center"/>
          </w:tcPr>
          <w:p w14:paraId="5015B539" w14:textId="77777777" w:rsidR="00E61095" w:rsidRDefault="00E61095"/>
        </w:tc>
      </w:tr>
      <w:tr w:rsidR="00E61095" w14:paraId="6AC7FB95" w14:textId="77777777" w:rsidTr="00E61095">
        <w:tc>
          <w:tcPr>
            <w:tcW w:w="9900" w:type="dxa"/>
            <w:gridSpan w:val="2"/>
            <w:shd w:val="clear" w:color="auto" w:fill="FFFFFF"/>
            <w:vAlign w:val="center"/>
            <w:hideMark/>
          </w:tcPr>
          <w:p w14:paraId="14FA8B8A" w14:textId="77777777" w:rsidR="00E61095" w:rsidRDefault="00E61095">
            <w:r>
              <w:rPr>
                <w:b/>
                <w:bCs/>
              </w:rPr>
              <w:t>8.</w:t>
            </w:r>
            <w:r>
              <w:t xml:space="preserve"> How often do you feel uncomfortable to speak to a friend or family member when you want to speak to someone about something very personal? </w:t>
            </w:r>
          </w:p>
        </w:tc>
      </w:tr>
      <w:tr w:rsidR="00E61095" w14:paraId="70FFFC25" w14:textId="77777777" w:rsidTr="00E61095">
        <w:tc>
          <w:tcPr>
            <w:tcW w:w="9900" w:type="dxa"/>
            <w:gridSpan w:val="2"/>
            <w:shd w:val="clear" w:color="auto" w:fill="FFFFFF"/>
            <w:vAlign w:val="center"/>
            <w:hideMark/>
          </w:tcPr>
          <w:p w14:paraId="150B63CA" w14:textId="77777777" w:rsidR="00E61095" w:rsidRDefault="00E61095">
            <w:r>
              <w:t xml:space="preserve">   ○ Never. I have never felt this before.</w:t>
            </w:r>
            <w:r>
              <w:br/>
              <w:t xml:space="preserve">   ○ 1-3 times a month</w:t>
            </w:r>
            <w:r>
              <w:br/>
              <w:t xml:space="preserve">   ○ Once a week</w:t>
            </w:r>
            <w:r>
              <w:br/>
              <w:t xml:space="preserve">   ○ 2-4 times a week</w:t>
            </w:r>
            <w:r>
              <w:br/>
              <w:t xml:space="preserve">   ○ Once a day</w:t>
            </w:r>
            <w:r>
              <w:br/>
              <w:t xml:space="preserve">   ○ More than once a day</w:t>
            </w:r>
            <w:r>
              <w:br/>
              <w:t xml:space="preserve">   ○ Once a year</w:t>
            </w:r>
            <w:r>
              <w:br/>
              <w:t xml:space="preserve">   ○ More than once a year</w:t>
            </w:r>
          </w:p>
        </w:tc>
      </w:tr>
      <w:tr w:rsidR="00E61095" w14:paraId="691D22D3" w14:textId="77777777" w:rsidTr="00E61095">
        <w:trPr>
          <w:trHeight w:val="450"/>
        </w:trPr>
        <w:tc>
          <w:tcPr>
            <w:tcW w:w="9900" w:type="dxa"/>
            <w:gridSpan w:val="2"/>
            <w:shd w:val="clear" w:color="auto" w:fill="FFFFFF"/>
            <w:vAlign w:val="center"/>
          </w:tcPr>
          <w:p w14:paraId="27790763" w14:textId="77777777" w:rsidR="00E61095" w:rsidRDefault="00E61095"/>
        </w:tc>
      </w:tr>
      <w:tr w:rsidR="00E61095" w14:paraId="7FDF719A" w14:textId="77777777" w:rsidTr="00E61095">
        <w:tc>
          <w:tcPr>
            <w:tcW w:w="9900" w:type="dxa"/>
            <w:gridSpan w:val="2"/>
            <w:shd w:val="clear" w:color="auto" w:fill="FFFFFF"/>
            <w:vAlign w:val="center"/>
            <w:hideMark/>
          </w:tcPr>
          <w:p w14:paraId="1DCDEBE5" w14:textId="77777777" w:rsidR="00E61095" w:rsidRDefault="00E61095">
            <w:r>
              <w:rPr>
                <w:b/>
                <w:bCs/>
              </w:rPr>
              <w:t>9.</w:t>
            </w:r>
            <w:r>
              <w:t xml:space="preserve"> If you have mental health challenges, would you share it with your friends willingly? </w:t>
            </w:r>
          </w:p>
        </w:tc>
      </w:tr>
      <w:tr w:rsidR="00E61095" w14:paraId="7B8CFCCC" w14:textId="77777777" w:rsidTr="00E61095">
        <w:tc>
          <w:tcPr>
            <w:tcW w:w="9900" w:type="dxa"/>
            <w:gridSpan w:val="2"/>
            <w:shd w:val="clear" w:color="auto" w:fill="FFFFFF"/>
            <w:vAlign w:val="center"/>
            <w:hideMark/>
          </w:tcPr>
          <w:p w14:paraId="3A1610BD" w14:textId="77777777" w:rsidR="00E61095" w:rsidRDefault="00E61095">
            <w:r>
              <w:t xml:space="preserve">   ○ Yes, I do mind.</w:t>
            </w:r>
            <w:r>
              <w:br/>
              <w:t xml:space="preserve">   ○ No, I do not mind, but I would not tell them willingly.</w:t>
            </w:r>
            <w:r>
              <w:br/>
              <w:t xml:space="preserve">   ○ No, I do not mind, I would tell them immediately.</w:t>
            </w:r>
          </w:p>
        </w:tc>
      </w:tr>
      <w:tr w:rsidR="00E61095" w14:paraId="0A8AF517" w14:textId="77777777" w:rsidTr="00E61095">
        <w:trPr>
          <w:trHeight w:val="450"/>
        </w:trPr>
        <w:tc>
          <w:tcPr>
            <w:tcW w:w="9900" w:type="dxa"/>
            <w:gridSpan w:val="2"/>
            <w:shd w:val="clear" w:color="auto" w:fill="FFFFFF"/>
            <w:vAlign w:val="center"/>
          </w:tcPr>
          <w:p w14:paraId="6ACB0BA7" w14:textId="77777777" w:rsidR="00E61095" w:rsidRDefault="00E61095"/>
        </w:tc>
      </w:tr>
      <w:tr w:rsidR="00E61095" w14:paraId="7F190453" w14:textId="77777777" w:rsidTr="00E61095">
        <w:tc>
          <w:tcPr>
            <w:tcW w:w="9900" w:type="dxa"/>
            <w:gridSpan w:val="2"/>
            <w:shd w:val="clear" w:color="auto" w:fill="FFFFFF"/>
            <w:vAlign w:val="center"/>
            <w:hideMark/>
          </w:tcPr>
          <w:p w14:paraId="0FE92ABB" w14:textId="77777777" w:rsidR="00E61095" w:rsidRDefault="00E61095">
            <w:r>
              <w:rPr>
                <w:b/>
                <w:bCs/>
              </w:rPr>
              <w:t>10.</w:t>
            </w:r>
            <w:r>
              <w:t xml:space="preserve"> If you have mental health challenges, would you share it with your family willingly? </w:t>
            </w:r>
          </w:p>
        </w:tc>
      </w:tr>
      <w:tr w:rsidR="00E61095" w14:paraId="7520B060" w14:textId="77777777" w:rsidTr="00E61095">
        <w:tc>
          <w:tcPr>
            <w:tcW w:w="9900" w:type="dxa"/>
            <w:gridSpan w:val="2"/>
            <w:shd w:val="clear" w:color="auto" w:fill="FFFFFF"/>
            <w:vAlign w:val="center"/>
            <w:hideMark/>
          </w:tcPr>
          <w:p w14:paraId="7DC7CD6C" w14:textId="77777777" w:rsidR="00E61095" w:rsidRDefault="00E61095">
            <w:r>
              <w:t xml:space="preserve">   ○ Yes, I do mind.</w:t>
            </w:r>
            <w:r>
              <w:br/>
              <w:t xml:space="preserve">   ○ No, I do not mind, but I would not tell them willingly.</w:t>
            </w:r>
            <w:r>
              <w:br/>
              <w:t xml:space="preserve">   ○ No, I do not mind, I would tell them immediately.</w:t>
            </w:r>
          </w:p>
        </w:tc>
      </w:tr>
      <w:tr w:rsidR="00E61095" w14:paraId="6D8E352A" w14:textId="77777777" w:rsidTr="00E61095">
        <w:trPr>
          <w:trHeight w:val="450"/>
        </w:trPr>
        <w:tc>
          <w:tcPr>
            <w:tcW w:w="9900" w:type="dxa"/>
            <w:gridSpan w:val="2"/>
            <w:shd w:val="clear" w:color="auto" w:fill="FFFFFF"/>
            <w:vAlign w:val="center"/>
          </w:tcPr>
          <w:p w14:paraId="021B54BB" w14:textId="77777777" w:rsidR="00E61095" w:rsidRDefault="00E61095"/>
        </w:tc>
      </w:tr>
      <w:tr w:rsidR="00E61095" w14:paraId="59EEE06B" w14:textId="77777777" w:rsidTr="00E61095">
        <w:tc>
          <w:tcPr>
            <w:tcW w:w="9900" w:type="dxa"/>
            <w:gridSpan w:val="2"/>
            <w:shd w:val="clear" w:color="auto" w:fill="FFFFFF"/>
            <w:vAlign w:val="center"/>
            <w:hideMark/>
          </w:tcPr>
          <w:p w14:paraId="039A850C" w14:textId="77777777" w:rsidR="00E61095" w:rsidRDefault="00E61095">
            <w:r>
              <w:rPr>
                <w:b/>
                <w:bCs/>
              </w:rPr>
              <w:t>11.</w:t>
            </w:r>
            <w:r>
              <w:t xml:space="preserve"> If you have mental health challenges, would you share it with strangers willingly? </w:t>
            </w:r>
          </w:p>
        </w:tc>
      </w:tr>
      <w:tr w:rsidR="00E61095" w14:paraId="59648C27" w14:textId="77777777" w:rsidTr="00E61095">
        <w:tc>
          <w:tcPr>
            <w:tcW w:w="9900" w:type="dxa"/>
            <w:gridSpan w:val="2"/>
            <w:shd w:val="clear" w:color="auto" w:fill="FFFFFF"/>
            <w:vAlign w:val="center"/>
            <w:hideMark/>
          </w:tcPr>
          <w:p w14:paraId="3C245884" w14:textId="77777777" w:rsidR="00E61095" w:rsidRDefault="00E61095">
            <w:r>
              <w:t xml:space="preserve">   ○ Yes, I do mind.</w:t>
            </w:r>
            <w:r>
              <w:br/>
              <w:t xml:space="preserve">   ○ No, I do not mind, but I would not tell them willingly.</w:t>
            </w:r>
            <w:r>
              <w:br/>
              <w:t xml:space="preserve">   ○ No, I do not mind, I would tell them immediately.</w:t>
            </w:r>
          </w:p>
        </w:tc>
      </w:tr>
      <w:tr w:rsidR="00E61095" w14:paraId="1AC1E42A" w14:textId="77777777" w:rsidTr="00E61095">
        <w:trPr>
          <w:trHeight w:val="450"/>
        </w:trPr>
        <w:tc>
          <w:tcPr>
            <w:tcW w:w="9900" w:type="dxa"/>
            <w:gridSpan w:val="2"/>
            <w:shd w:val="clear" w:color="auto" w:fill="FFFFFF"/>
            <w:vAlign w:val="center"/>
          </w:tcPr>
          <w:p w14:paraId="0161A9F6" w14:textId="77777777" w:rsidR="00E61095" w:rsidRDefault="00E61095"/>
        </w:tc>
      </w:tr>
      <w:tr w:rsidR="00E61095" w14:paraId="05DD78C7" w14:textId="77777777" w:rsidTr="00E61095">
        <w:tc>
          <w:tcPr>
            <w:tcW w:w="9900" w:type="dxa"/>
            <w:gridSpan w:val="2"/>
            <w:shd w:val="clear" w:color="auto" w:fill="FFFFFF"/>
            <w:vAlign w:val="center"/>
            <w:hideMark/>
          </w:tcPr>
          <w:p w14:paraId="1B5ACFAA" w14:textId="77777777" w:rsidR="00E61095" w:rsidRDefault="00E61095">
            <w:r>
              <w:rPr>
                <w:b/>
                <w:bCs/>
              </w:rPr>
              <w:t>12.</w:t>
            </w:r>
            <w:r>
              <w:t xml:space="preserve"> Have your friends shared their mental health challenges with you? </w:t>
            </w:r>
          </w:p>
        </w:tc>
      </w:tr>
      <w:tr w:rsidR="00E61095" w14:paraId="6C89DF2C" w14:textId="77777777" w:rsidTr="00E61095">
        <w:tc>
          <w:tcPr>
            <w:tcW w:w="9900" w:type="dxa"/>
            <w:gridSpan w:val="2"/>
            <w:shd w:val="clear" w:color="auto" w:fill="FFFFFF"/>
            <w:vAlign w:val="center"/>
            <w:hideMark/>
          </w:tcPr>
          <w:p w14:paraId="1C6F151E" w14:textId="77777777" w:rsidR="00E61095" w:rsidRDefault="00E61095">
            <w:r>
              <w:t xml:space="preserve">   ○ Yes</w:t>
            </w:r>
            <w:r>
              <w:br/>
            </w:r>
            <w:r>
              <w:lastRenderedPageBreak/>
              <w:t xml:space="preserve">   ○ No</w:t>
            </w:r>
          </w:p>
        </w:tc>
      </w:tr>
      <w:tr w:rsidR="00E61095" w14:paraId="3C0B8911" w14:textId="77777777" w:rsidTr="00E61095">
        <w:trPr>
          <w:trHeight w:val="450"/>
        </w:trPr>
        <w:tc>
          <w:tcPr>
            <w:tcW w:w="9900" w:type="dxa"/>
            <w:gridSpan w:val="2"/>
            <w:shd w:val="clear" w:color="auto" w:fill="FFFFFF"/>
            <w:vAlign w:val="center"/>
          </w:tcPr>
          <w:p w14:paraId="0043972F" w14:textId="77777777" w:rsidR="00E61095" w:rsidRDefault="00E61095"/>
        </w:tc>
      </w:tr>
      <w:tr w:rsidR="00E61095" w14:paraId="17FD4406" w14:textId="77777777" w:rsidTr="00E61095">
        <w:tc>
          <w:tcPr>
            <w:tcW w:w="9900" w:type="dxa"/>
            <w:gridSpan w:val="2"/>
            <w:shd w:val="clear" w:color="auto" w:fill="FFFFFF"/>
            <w:vAlign w:val="center"/>
            <w:hideMark/>
          </w:tcPr>
          <w:p w14:paraId="2196245A" w14:textId="77777777" w:rsidR="00E61095" w:rsidRDefault="00E61095">
            <w:r>
              <w:rPr>
                <w:b/>
                <w:bCs/>
              </w:rPr>
              <w:t>13.</w:t>
            </w:r>
            <w:r>
              <w:t xml:space="preserve"> Have you or any of your friends ever consulted a mental health professional? </w:t>
            </w:r>
          </w:p>
        </w:tc>
      </w:tr>
      <w:tr w:rsidR="00E61095" w14:paraId="034ABBA5" w14:textId="77777777" w:rsidTr="00E61095">
        <w:tc>
          <w:tcPr>
            <w:tcW w:w="9900" w:type="dxa"/>
            <w:gridSpan w:val="2"/>
            <w:shd w:val="clear" w:color="auto" w:fill="FFFFFF"/>
            <w:vAlign w:val="center"/>
            <w:hideMark/>
          </w:tcPr>
          <w:p w14:paraId="6A275DEA" w14:textId="77777777" w:rsidR="00E61095" w:rsidRDefault="00E61095">
            <w:r>
              <w:t xml:space="preserve">   ○ Never</w:t>
            </w:r>
            <w:r>
              <w:br/>
              <w:t xml:space="preserve">   ○ 1-3 times in total</w:t>
            </w:r>
            <w:r>
              <w:br/>
              <w:t xml:space="preserve">   ○ 1-3 times a month</w:t>
            </w:r>
            <w:r>
              <w:br/>
              <w:t xml:space="preserve">   ○ Once a week</w:t>
            </w:r>
            <w:r>
              <w:br/>
              <w:t xml:space="preserve">   ○ 2-4 times a week</w:t>
            </w:r>
            <w:r>
              <w:br/>
              <w:t xml:space="preserve">   ○ Once a day</w:t>
            </w:r>
            <w:r>
              <w:br/>
              <w:t xml:space="preserve">   ○ I do not know</w:t>
            </w:r>
          </w:p>
        </w:tc>
      </w:tr>
      <w:tr w:rsidR="00E61095" w14:paraId="4AC4FBE2" w14:textId="77777777" w:rsidTr="00E61095">
        <w:trPr>
          <w:trHeight w:val="450"/>
        </w:trPr>
        <w:tc>
          <w:tcPr>
            <w:tcW w:w="9900" w:type="dxa"/>
            <w:gridSpan w:val="2"/>
            <w:shd w:val="clear" w:color="auto" w:fill="FFFFFF"/>
            <w:vAlign w:val="center"/>
          </w:tcPr>
          <w:p w14:paraId="650D500D" w14:textId="77777777" w:rsidR="00E61095" w:rsidRDefault="00E61095"/>
        </w:tc>
      </w:tr>
      <w:tr w:rsidR="00E61095" w14:paraId="53176888" w14:textId="77777777" w:rsidTr="00E61095">
        <w:tc>
          <w:tcPr>
            <w:tcW w:w="9900" w:type="dxa"/>
            <w:gridSpan w:val="2"/>
            <w:shd w:val="clear" w:color="auto" w:fill="FFFFFF"/>
            <w:vAlign w:val="center"/>
            <w:hideMark/>
          </w:tcPr>
          <w:p w14:paraId="01FFF2EF" w14:textId="77777777" w:rsidR="00E61095" w:rsidRDefault="00E61095">
            <w:r>
              <w:rPr>
                <w:b/>
                <w:bCs/>
              </w:rPr>
              <w:t>14.</w:t>
            </w:r>
            <w:r>
              <w:t xml:space="preserve"> If you or your friends have consulted a mental health professional, how helpful was it? </w:t>
            </w:r>
          </w:p>
        </w:tc>
      </w:tr>
      <w:tr w:rsidR="00E61095" w14:paraId="00EE3DC2" w14:textId="77777777" w:rsidTr="00E61095">
        <w:tc>
          <w:tcPr>
            <w:tcW w:w="9900" w:type="dxa"/>
            <w:gridSpan w:val="2"/>
            <w:shd w:val="clear" w:color="auto" w:fill="FFFFFF"/>
            <w:vAlign w:val="center"/>
            <w:hideMark/>
          </w:tcPr>
          <w:p w14:paraId="4411FB9B" w14:textId="77777777" w:rsidR="00E61095" w:rsidRDefault="00E61095">
            <w:r>
              <w:t xml:space="preserve">   ○ No experience.</w:t>
            </w:r>
            <w:r>
              <w:br/>
              <w:t xml:space="preserve">   ○ Very helpful.</w:t>
            </w:r>
            <w:r>
              <w:br/>
              <w:t xml:space="preserve">   ○ Helpful enough.</w:t>
            </w:r>
            <w:r>
              <w:br/>
              <w:t xml:space="preserve">   ○ Not helpful at all.</w:t>
            </w:r>
            <w:r>
              <w:br/>
              <w:t xml:space="preserve">   ○ Worse than before.</w:t>
            </w:r>
            <w:r>
              <w:br/>
              <w:t xml:space="preserve">   ○ I do not know.</w:t>
            </w:r>
          </w:p>
        </w:tc>
      </w:tr>
      <w:tr w:rsidR="00E61095" w14:paraId="4C068B95" w14:textId="77777777" w:rsidTr="00E61095">
        <w:trPr>
          <w:trHeight w:val="450"/>
        </w:trPr>
        <w:tc>
          <w:tcPr>
            <w:tcW w:w="9900" w:type="dxa"/>
            <w:gridSpan w:val="2"/>
            <w:shd w:val="clear" w:color="auto" w:fill="FFFFFF"/>
            <w:vAlign w:val="center"/>
          </w:tcPr>
          <w:p w14:paraId="4EC3E3CA" w14:textId="77777777" w:rsidR="00E61095" w:rsidRDefault="00E61095"/>
        </w:tc>
      </w:tr>
      <w:tr w:rsidR="00E61095" w14:paraId="6C18A45D" w14:textId="77777777" w:rsidTr="00E61095">
        <w:tc>
          <w:tcPr>
            <w:tcW w:w="9900" w:type="dxa"/>
            <w:gridSpan w:val="2"/>
            <w:shd w:val="clear" w:color="auto" w:fill="FFFFFF"/>
            <w:vAlign w:val="center"/>
            <w:hideMark/>
          </w:tcPr>
          <w:p w14:paraId="3225B835" w14:textId="77777777" w:rsidR="00E61095" w:rsidRDefault="00E61095">
            <w:r>
              <w:rPr>
                <w:b/>
                <w:bCs/>
              </w:rPr>
              <w:t>15.</w:t>
            </w:r>
            <w:r>
              <w:t xml:space="preserve"> What method(s) of communication do you prefer when you need to tell someone something very private and personal about yourself? (Check all applies) </w:t>
            </w:r>
          </w:p>
        </w:tc>
      </w:tr>
      <w:tr w:rsidR="00E61095" w14:paraId="5F2A5AEF" w14:textId="77777777" w:rsidTr="00E61095">
        <w:tc>
          <w:tcPr>
            <w:tcW w:w="9900" w:type="dxa"/>
            <w:gridSpan w:val="2"/>
            <w:shd w:val="clear" w:color="auto" w:fill="FFFFFF"/>
            <w:vAlign w:val="center"/>
            <w:hideMark/>
          </w:tcPr>
          <w:p w14:paraId="08667F32" w14:textId="77777777" w:rsidR="00E61095" w:rsidRDefault="00E61095">
            <w:r>
              <w:t xml:space="preserve">   □ E-mail</w:t>
            </w:r>
            <w:r>
              <w:br/>
              <w:t xml:space="preserve">   □ letter</w:t>
            </w:r>
            <w:r>
              <w:br/>
              <w:t xml:space="preserve">   □ message</w:t>
            </w:r>
            <w:r>
              <w:br/>
              <w:t xml:space="preserve">   □ phone</w:t>
            </w:r>
            <w:r>
              <w:br/>
              <w:t xml:space="preserve">   □ video chat</w:t>
            </w:r>
            <w:r>
              <w:br/>
              <w:t xml:space="preserve">   □ face to face</w:t>
            </w:r>
          </w:p>
        </w:tc>
      </w:tr>
      <w:tr w:rsidR="00E61095" w14:paraId="5804D474" w14:textId="77777777" w:rsidTr="00E61095">
        <w:tc>
          <w:tcPr>
            <w:tcW w:w="9900" w:type="dxa"/>
            <w:gridSpan w:val="2"/>
            <w:shd w:val="clear" w:color="auto" w:fill="FFFFFF"/>
            <w:vAlign w:val="center"/>
          </w:tcPr>
          <w:p w14:paraId="76EF5E62" w14:textId="77777777" w:rsidR="00E61095" w:rsidRDefault="00E61095"/>
        </w:tc>
      </w:tr>
      <w:tr w:rsidR="00E61095" w14:paraId="4D3AEF74" w14:textId="77777777" w:rsidTr="00E61095">
        <w:tc>
          <w:tcPr>
            <w:tcW w:w="9900" w:type="dxa"/>
            <w:gridSpan w:val="2"/>
            <w:shd w:val="clear" w:color="auto" w:fill="FFFFFF"/>
            <w:vAlign w:val="center"/>
            <w:hideMark/>
          </w:tcPr>
          <w:p w14:paraId="4C5753E9" w14:textId="77777777" w:rsidR="00E61095" w:rsidRDefault="00E61095">
            <w:r>
              <w:rPr>
                <w:b/>
                <w:bCs/>
              </w:rPr>
              <w:t>16.</w:t>
            </w:r>
            <w:r>
              <w:t xml:space="preserve"> Have you ever used online chat to discuss personal private issues? </w:t>
            </w:r>
          </w:p>
        </w:tc>
      </w:tr>
      <w:tr w:rsidR="00E61095" w14:paraId="6B09E970" w14:textId="77777777" w:rsidTr="00E61095">
        <w:tc>
          <w:tcPr>
            <w:tcW w:w="9900" w:type="dxa"/>
            <w:gridSpan w:val="2"/>
            <w:shd w:val="clear" w:color="auto" w:fill="FFFFFF"/>
            <w:vAlign w:val="center"/>
            <w:hideMark/>
          </w:tcPr>
          <w:p w14:paraId="69011EDD" w14:textId="77777777" w:rsidR="00E61095" w:rsidRDefault="00E61095">
            <w:r>
              <w:t xml:space="preserve">   ○ Yes</w:t>
            </w:r>
            <w:r>
              <w:br/>
              <w:t xml:space="preserve">   ○ No</w:t>
            </w:r>
          </w:p>
        </w:tc>
      </w:tr>
      <w:tr w:rsidR="00E61095" w14:paraId="0EFA0991" w14:textId="77777777" w:rsidTr="00E61095">
        <w:trPr>
          <w:trHeight w:val="450"/>
        </w:trPr>
        <w:tc>
          <w:tcPr>
            <w:tcW w:w="9900" w:type="dxa"/>
            <w:gridSpan w:val="2"/>
            <w:shd w:val="clear" w:color="auto" w:fill="FFFFFF"/>
            <w:vAlign w:val="center"/>
          </w:tcPr>
          <w:p w14:paraId="764D4FC4" w14:textId="77777777" w:rsidR="00E61095" w:rsidRDefault="00E61095"/>
        </w:tc>
      </w:tr>
      <w:tr w:rsidR="00E61095" w14:paraId="26E9D94E" w14:textId="77777777" w:rsidTr="00E61095">
        <w:tc>
          <w:tcPr>
            <w:tcW w:w="9900" w:type="dxa"/>
            <w:gridSpan w:val="2"/>
            <w:shd w:val="clear" w:color="auto" w:fill="FFFFFF"/>
            <w:vAlign w:val="center"/>
            <w:hideMark/>
          </w:tcPr>
          <w:p w14:paraId="294DC0CA" w14:textId="77777777" w:rsidR="00E61095" w:rsidRDefault="00E61095">
            <w:r>
              <w:rPr>
                <w:b/>
                <w:bCs/>
              </w:rPr>
              <w:t>17.</w:t>
            </w:r>
            <w:r>
              <w:t xml:space="preserve"> If you have used online chat to discuss personal private issues, how do you feel after that? </w:t>
            </w:r>
          </w:p>
        </w:tc>
      </w:tr>
      <w:tr w:rsidR="00E61095" w14:paraId="2E0E3844" w14:textId="77777777" w:rsidTr="00E61095">
        <w:tc>
          <w:tcPr>
            <w:tcW w:w="9900" w:type="dxa"/>
            <w:gridSpan w:val="2"/>
            <w:shd w:val="clear" w:color="auto" w:fill="FFFFFF"/>
            <w:vAlign w:val="center"/>
            <w:hideMark/>
          </w:tcPr>
          <w:p w14:paraId="74424998" w14:textId="77777777" w:rsidR="00E61095" w:rsidRDefault="00E61095">
            <w:r>
              <w:t xml:space="preserve">   ○ Happier</w:t>
            </w:r>
            <w:r>
              <w:br/>
              <w:t xml:space="preserve">   ○ Calmer</w:t>
            </w:r>
            <w:r>
              <w:br/>
              <w:t xml:space="preserve">   ○ Sadder</w:t>
            </w:r>
            <w:r>
              <w:br/>
              <w:t xml:space="preserve">   ○ Emptier</w:t>
            </w:r>
            <w:r>
              <w:br/>
              <w:t xml:space="preserve">   ○ No changes</w:t>
            </w:r>
          </w:p>
        </w:tc>
      </w:tr>
      <w:tr w:rsidR="00E61095" w14:paraId="4E16C4D3" w14:textId="77777777" w:rsidTr="00E61095">
        <w:trPr>
          <w:trHeight w:val="450"/>
        </w:trPr>
        <w:tc>
          <w:tcPr>
            <w:tcW w:w="9900" w:type="dxa"/>
            <w:gridSpan w:val="2"/>
            <w:shd w:val="clear" w:color="auto" w:fill="FFFFFF"/>
            <w:vAlign w:val="center"/>
          </w:tcPr>
          <w:p w14:paraId="72915FD8" w14:textId="77777777" w:rsidR="00E61095" w:rsidRDefault="00E61095"/>
        </w:tc>
      </w:tr>
      <w:tr w:rsidR="00E61095" w14:paraId="6DDC38C1" w14:textId="77777777" w:rsidTr="00E61095">
        <w:tc>
          <w:tcPr>
            <w:tcW w:w="9900" w:type="dxa"/>
            <w:gridSpan w:val="2"/>
            <w:shd w:val="clear" w:color="auto" w:fill="FFFFFF"/>
            <w:vAlign w:val="center"/>
            <w:hideMark/>
          </w:tcPr>
          <w:p w14:paraId="5A89A718" w14:textId="77777777" w:rsidR="00E61095" w:rsidRDefault="00E61095">
            <w:r>
              <w:rPr>
                <w:b/>
                <w:bCs/>
              </w:rPr>
              <w:t>18.</w:t>
            </w:r>
            <w:r>
              <w:t xml:space="preserve"> If you know there is an app about online mental health consultation, how likely would you be to use it? </w:t>
            </w:r>
          </w:p>
        </w:tc>
      </w:tr>
      <w:tr w:rsidR="00E61095" w14:paraId="50037B89" w14:textId="77777777" w:rsidTr="00E61095">
        <w:tc>
          <w:tcPr>
            <w:tcW w:w="9900" w:type="dxa"/>
            <w:gridSpan w:val="2"/>
            <w:shd w:val="clear" w:color="auto" w:fill="FFFFFF"/>
            <w:vAlign w:val="center"/>
            <w:hideMark/>
          </w:tcPr>
          <w:p w14:paraId="347A39AD" w14:textId="77777777" w:rsidR="00E61095" w:rsidRDefault="00E61095">
            <w:r>
              <w:t xml:space="preserve">   ○ Extremely likely.</w:t>
            </w:r>
            <w:r>
              <w:br/>
              <w:t xml:space="preserve">   ○ Very likely</w:t>
            </w:r>
            <w:r>
              <w:br/>
            </w:r>
            <w:r>
              <w:lastRenderedPageBreak/>
              <w:t xml:space="preserve">   ○ Somewhat likely</w:t>
            </w:r>
            <w:r>
              <w:br/>
              <w:t xml:space="preserve">   ○ Not so likely</w:t>
            </w:r>
            <w:r>
              <w:br/>
              <w:t xml:space="preserve">   ○ Not at all likely</w:t>
            </w:r>
          </w:p>
        </w:tc>
      </w:tr>
      <w:tr w:rsidR="00E61095" w14:paraId="16A4C648" w14:textId="77777777" w:rsidTr="00E61095">
        <w:trPr>
          <w:trHeight w:val="450"/>
        </w:trPr>
        <w:tc>
          <w:tcPr>
            <w:tcW w:w="9900" w:type="dxa"/>
            <w:gridSpan w:val="2"/>
            <w:shd w:val="clear" w:color="auto" w:fill="FFFFFF"/>
            <w:vAlign w:val="center"/>
            <w:hideMark/>
          </w:tcPr>
          <w:p w14:paraId="30A720DF" w14:textId="77777777" w:rsidR="00E61095" w:rsidRDefault="00E61095"/>
        </w:tc>
      </w:tr>
    </w:tbl>
    <w:p w14:paraId="4A5785A2" w14:textId="77777777" w:rsidR="00E61095" w:rsidRDefault="00E61095">
      <w:pPr>
        <w:rPr>
          <w:rFonts w:ascii="Adobe Caslon Pro" w:hAnsi="Adobe Caslon Pro"/>
          <w:sz w:val="24"/>
          <w:szCs w:val="24"/>
        </w:rPr>
      </w:pPr>
    </w:p>
    <w:p w14:paraId="1AAE6AA6" w14:textId="77777777" w:rsidR="00E61095" w:rsidRDefault="00E61095">
      <w:pPr>
        <w:rPr>
          <w:rFonts w:ascii="Adobe Caslon Pro" w:hAnsi="Adobe Caslon Pro"/>
          <w:sz w:val="24"/>
          <w:szCs w:val="24"/>
        </w:rPr>
      </w:pPr>
      <w:r>
        <w:rPr>
          <w:rFonts w:ascii="Adobe Caslon Pro" w:hAnsi="Adobe Caslon Pro"/>
          <w:sz w:val="24"/>
          <w:szCs w:val="24"/>
        </w:rPr>
        <w:t>Excel file containing all the responses for the questionnaire</w:t>
      </w:r>
      <w:r w:rsidR="00754702">
        <w:rPr>
          <w:rFonts w:ascii="Adobe Caslon Pro" w:hAnsi="Adobe Caslon Pro"/>
          <w:sz w:val="24"/>
          <w:szCs w:val="24"/>
        </w:rPr>
        <w:t xml:space="preserve"> (double</w:t>
      </w:r>
      <w:r>
        <w:rPr>
          <w:rFonts w:ascii="Adobe Caslon Pro" w:hAnsi="Adobe Caslon Pro"/>
          <w:sz w:val="24"/>
          <w:szCs w:val="24"/>
        </w:rPr>
        <w:t xml:space="preserve"> click to open):</w:t>
      </w:r>
    </w:p>
    <w:p w14:paraId="303E3121" w14:textId="77777777" w:rsidR="00754702" w:rsidRDefault="00754702">
      <w:pPr>
        <w:rPr>
          <w:rFonts w:ascii="Adobe Caslon Pro" w:hAnsi="Adobe Caslon Pro"/>
          <w:sz w:val="24"/>
          <w:szCs w:val="24"/>
        </w:rPr>
      </w:pPr>
    </w:p>
    <w:bookmarkStart w:id="142" w:name="_MON_1529318843"/>
    <w:bookmarkEnd w:id="142"/>
    <w:p w14:paraId="5CEF9C1F" w14:textId="77777777" w:rsidR="007D2AF0" w:rsidRDefault="00754702">
      <w:pPr>
        <w:rPr>
          <w:rFonts w:ascii="Adobe Caslon Pro" w:hAnsi="Adobe Caslon Pro"/>
          <w:sz w:val="24"/>
          <w:szCs w:val="24"/>
        </w:rPr>
      </w:pPr>
      <w:r>
        <w:rPr>
          <w:rFonts w:ascii="Adobe Caslon Pro" w:hAnsi="Adobe Caslon Pro"/>
          <w:sz w:val="24"/>
          <w:szCs w:val="24"/>
        </w:rPr>
        <w:object w:dxaOrig="25545" w:dyaOrig="2111" w14:anchorId="6F5A0B0B">
          <v:shape id="_x0000_i1026" type="#_x0000_t75" style="width:1277.35pt;height:105.35pt" o:ole="">
            <v:imagedata r:id="rId11" o:title=""/>
          </v:shape>
          <o:OLEObject Type="Embed" ProgID="Excel.Sheet.8" ShapeID="_x0000_i1026" DrawAspect="Content" ObjectID="_1403902242" r:id="rId12"/>
        </w:object>
      </w:r>
    </w:p>
    <w:p w14:paraId="6F4548FF" w14:textId="77777777" w:rsidR="007D2AF0" w:rsidRDefault="007D2AF0">
      <w:pPr>
        <w:rPr>
          <w:rFonts w:ascii="Adobe Caslon Pro" w:hAnsi="Adobe Caslon Pro"/>
          <w:sz w:val="24"/>
          <w:szCs w:val="24"/>
        </w:rPr>
      </w:pPr>
    </w:p>
    <w:p w14:paraId="500E4284" w14:textId="77777777" w:rsidR="00754702" w:rsidRDefault="00754702">
      <w:pPr>
        <w:rPr>
          <w:rFonts w:ascii="Adobe Caslon Pro" w:hAnsi="Adobe Caslon Pro"/>
          <w:sz w:val="24"/>
          <w:szCs w:val="24"/>
        </w:rPr>
      </w:pPr>
      <w:r>
        <w:rPr>
          <w:rFonts w:ascii="Adobe Caslon Pro" w:hAnsi="Adobe Caslon Pro" w:hint="eastAsia"/>
          <w:sz w:val="24"/>
          <w:szCs w:val="24"/>
        </w:rPr>
        <w:t>I</w:t>
      </w:r>
      <w:r>
        <w:rPr>
          <w:rFonts w:ascii="Adobe Caslon Pro" w:hAnsi="Adobe Caslon Pro"/>
          <w:sz w:val="24"/>
          <w:szCs w:val="24"/>
        </w:rPr>
        <w:t>n</w:t>
      </w:r>
      <w:r>
        <w:rPr>
          <w:rFonts w:ascii="Adobe Caslon Pro" w:hAnsi="Adobe Caslon Pro" w:hint="eastAsia"/>
          <w:sz w:val="24"/>
          <w:szCs w:val="24"/>
        </w:rPr>
        <w:t xml:space="preserve">dustry </w:t>
      </w:r>
      <w:r>
        <w:rPr>
          <w:rFonts w:ascii="Adobe Caslon Pro" w:hAnsi="Adobe Caslon Pro"/>
          <w:sz w:val="24"/>
          <w:szCs w:val="24"/>
        </w:rPr>
        <w:t xml:space="preserve">Report Website: </w:t>
      </w:r>
      <w:hyperlink r:id="rId13" w:history="1">
        <w:r w:rsidRPr="00416127">
          <w:rPr>
            <w:rStyle w:val="Hyperlink"/>
            <w:rFonts w:ascii="Adobe Caslon Pro" w:hAnsi="Adobe Caslon Pro"/>
            <w:sz w:val="24"/>
            <w:szCs w:val="24"/>
          </w:rPr>
          <w:t>http://www.metanoia.org/imhs/history.htm</w:t>
        </w:r>
      </w:hyperlink>
    </w:p>
    <w:p w14:paraId="4E1AA0BD" w14:textId="77777777" w:rsidR="00754702" w:rsidRPr="00EA6B94" w:rsidRDefault="00754702">
      <w:pPr>
        <w:rPr>
          <w:rFonts w:ascii="Adobe Caslon Pro" w:hAnsi="Adobe Caslon Pro"/>
          <w:sz w:val="24"/>
          <w:szCs w:val="24"/>
        </w:rPr>
      </w:pPr>
    </w:p>
    <w:sectPr w:rsidR="00754702" w:rsidRPr="00EA6B9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ILONA POSNER" w:date="2016-07-14T23:12:00Z" w:initials="IP">
    <w:p w14:paraId="6C668C05" w14:textId="77777777" w:rsidR="00926436" w:rsidRDefault="00926436">
      <w:pPr>
        <w:pStyle w:val="CommentText"/>
      </w:pPr>
      <w:r>
        <w:rPr>
          <w:rStyle w:val="CommentReference"/>
        </w:rPr>
        <w:annotationRef/>
      </w:r>
      <w:r>
        <w:t>Glad to see that you are using the formal reference format! Well done!</w:t>
      </w:r>
    </w:p>
  </w:comment>
  <w:comment w:id="28" w:author="ILONA POSNER" w:date="2016-07-14T23:16:00Z" w:initials="IP">
    <w:p w14:paraId="351692BB" w14:textId="77777777" w:rsidR="00926436" w:rsidRDefault="00926436">
      <w:pPr>
        <w:pStyle w:val="CommentText"/>
      </w:pPr>
      <w:r>
        <w:rPr>
          <w:rStyle w:val="CommentReference"/>
        </w:rPr>
        <w:annotationRef/>
      </w:r>
      <w:r>
        <w:t>Do you mean “close ones?” people close to the ill person?</w:t>
      </w:r>
    </w:p>
  </w:comment>
  <w:comment w:id="55" w:author="ILONA POSNER" w:date="2016-07-14T23:28:00Z" w:initials="IP">
    <w:p w14:paraId="3E07CD9A" w14:textId="77777777" w:rsidR="00926436" w:rsidRPr="005F0251" w:rsidRDefault="00926436" w:rsidP="00EC296D">
      <w:pPr>
        <w:rPr>
          <w:rFonts w:ascii="Adobe Caslon Pro" w:hAnsi="Adobe Caslon Pro"/>
          <w:sz w:val="24"/>
          <w:szCs w:val="24"/>
        </w:rPr>
      </w:pPr>
      <w:r>
        <w:rPr>
          <w:rStyle w:val="CommentReference"/>
        </w:rPr>
        <w:annotationRef/>
      </w:r>
      <w:r w:rsidRPr="00183EB6">
        <w:rPr>
          <w:rFonts w:ascii="Adobe Caslon Pro" w:hAnsi="Adobe Caslon Pro"/>
          <w:sz w:val="24"/>
          <w:szCs w:val="24"/>
          <w:highlight w:val="yellow"/>
        </w:rPr>
        <w:t>Interesting concept of “Listeners” see an article regarding novel mental health approaches in Haiti</w:t>
      </w:r>
      <w:r w:rsidRPr="005F0251">
        <w:rPr>
          <w:rFonts w:ascii="Adobe Caslon Pro" w:hAnsi="Adobe Caslon Pro"/>
          <w:sz w:val="24"/>
          <w:szCs w:val="24"/>
        </w:rPr>
        <w:t xml:space="preserve"> </w:t>
      </w:r>
    </w:p>
    <w:p w14:paraId="4C67533A" w14:textId="77777777" w:rsidR="00926436" w:rsidRDefault="00926436" w:rsidP="00EC296D">
      <w:pPr>
        <w:pStyle w:val="CommentText"/>
      </w:pPr>
      <w:hyperlink r:id="rId1" w:history="1">
        <w:r w:rsidRPr="004D6FFB">
          <w:rPr>
            <w:rStyle w:val="Hyperlink"/>
            <w:rFonts w:ascii="Adobe Caslon Pro" w:hAnsi="Adobe Caslon Pro"/>
          </w:rPr>
          <w:t>http://uk.reuters.com/article/haiti-earthquake-anniversary-mentalhealt-idUKL6N0TZ43Y20150109?&amp;article_id=20083892642</w:t>
        </w:r>
      </w:hyperlink>
      <w:r>
        <w:rPr>
          <w:rFonts w:ascii="Adobe Caslon Pro" w:hAnsi="Adobe Caslon Pro"/>
        </w:rPr>
        <w:t xml:space="preserve"> Perhaps there is an opportunity to have trained peer councilors or something similar for your target audience?</w:t>
      </w:r>
    </w:p>
  </w:comment>
  <w:comment w:id="57" w:author="ILONA POSNER" w:date="2016-07-14T23:37:00Z" w:initials="IP">
    <w:p w14:paraId="32F0C072" w14:textId="77777777" w:rsidR="00926436" w:rsidRDefault="00926436">
      <w:pPr>
        <w:pStyle w:val="CommentText"/>
      </w:pPr>
      <w:r>
        <w:rPr>
          <w:rStyle w:val="CommentReference"/>
        </w:rPr>
        <w:annotationRef/>
      </w:r>
      <w:r>
        <w:t xml:space="preserve">There is a shortage of psychiatrists in Canada: </w:t>
      </w:r>
      <w:hyperlink r:id="rId2" w:history="1">
        <w:r w:rsidRPr="004D6FFB">
          <w:rPr>
            <w:rStyle w:val="Hyperlink"/>
          </w:rPr>
          <w:t>http://healthydebate.ca/personal-health-navigator/wait-psychiatrist-in-canada</w:t>
        </w:r>
      </w:hyperlink>
      <w:r>
        <w:t xml:space="preserve"> </w:t>
      </w:r>
    </w:p>
  </w:comment>
  <w:comment w:id="58" w:author="ILONA POSNER" w:date="2016-07-14T23:41:00Z" w:initials="IP">
    <w:p w14:paraId="5913B03A" w14:textId="77777777" w:rsidR="00926436" w:rsidRDefault="00926436">
      <w:pPr>
        <w:pStyle w:val="CommentText"/>
      </w:pPr>
      <w:r>
        <w:rPr>
          <w:rStyle w:val="CommentReference"/>
        </w:rPr>
        <w:annotationRef/>
      </w:r>
      <w:r>
        <w:t>Can you think of OTHER reasons why males may not want to admit to being ill? Perhaps, there is a stigma among males to admitting to being ill, especially with mental health issues, rather than being lazy!?</w:t>
      </w:r>
    </w:p>
  </w:comment>
  <w:comment w:id="59" w:author="ILONA POSNER" w:date="2016-07-14T23:44:00Z" w:initials="IP">
    <w:p w14:paraId="635C809A" w14:textId="77777777" w:rsidR="00926436" w:rsidRDefault="00926436">
      <w:pPr>
        <w:pStyle w:val="CommentText"/>
      </w:pPr>
      <w:r>
        <w:rPr>
          <w:rStyle w:val="CommentReference"/>
        </w:rPr>
        <w:annotationRef/>
      </w:r>
      <w:r>
        <w:t>Possibly less stigma?</w:t>
      </w:r>
    </w:p>
  </w:comment>
  <w:comment w:id="60" w:author="ILONA POSNER" w:date="2016-07-14T23:44:00Z" w:initials="IP">
    <w:p w14:paraId="6EBE847C" w14:textId="77777777" w:rsidR="00926436" w:rsidRDefault="00926436">
      <w:pPr>
        <w:pStyle w:val="CommentText"/>
      </w:pPr>
      <w:r>
        <w:rPr>
          <w:rStyle w:val="CommentReference"/>
        </w:rPr>
        <w:annotationRef/>
      </w:r>
      <w:r>
        <w:t>YES!</w:t>
      </w:r>
    </w:p>
  </w:comment>
  <w:comment w:id="61" w:author="ILONA POSNER" w:date="2016-07-14T23:45:00Z" w:initials="IP">
    <w:p w14:paraId="1DED8282" w14:textId="77777777" w:rsidR="00926436" w:rsidRDefault="00926436">
      <w:pPr>
        <w:pStyle w:val="CommentText"/>
      </w:pPr>
      <w:r>
        <w:rPr>
          <w:rStyle w:val="CommentReference"/>
        </w:rPr>
        <w:annotationRef/>
      </w:r>
      <w:r>
        <w:t>Good!</w:t>
      </w:r>
    </w:p>
  </w:comment>
  <w:comment w:id="62" w:author="ILONA POSNER" w:date="2016-07-14T23:48:00Z" w:initials="IP">
    <w:p w14:paraId="3BB479A3" w14:textId="77777777" w:rsidR="00926436" w:rsidRDefault="00926436">
      <w:pPr>
        <w:pStyle w:val="CommentText"/>
      </w:pPr>
      <w:r>
        <w:rPr>
          <w:rStyle w:val="CommentReference"/>
        </w:rPr>
        <w:annotationRef/>
      </w:r>
      <w:r>
        <w:t>Thoughtful analysis. However, 40% rejection is not a bad result. If you look at how many potential customers there are for ALL APPS and how many downloads occur for each individual app, then this is not a bad result. However, “Want” &amp; “Would get” or “Would buy” are different questions!</w:t>
      </w:r>
    </w:p>
  </w:comment>
  <w:comment w:id="81" w:author="ILONA POSNER" w:date="2016-07-14T23:54:00Z" w:initials="IP">
    <w:p w14:paraId="15AB35D6" w14:textId="77777777" w:rsidR="00926436" w:rsidRDefault="00926436">
      <w:pPr>
        <w:pStyle w:val="CommentText"/>
      </w:pPr>
      <w:r>
        <w:rPr>
          <w:rStyle w:val="CommentReference"/>
        </w:rPr>
        <w:annotationRef/>
      </w:r>
      <w:r>
        <w:t>Nice connection between survey &amp; secondary research!</w:t>
      </w:r>
    </w:p>
  </w:comment>
  <w:comment w:id="97" w:author="ILONA POSNER" w:date="2016-07-14T23:57:00Z" w:initials="IP">
    <w:p w14:paraId="643D217D" w14:textId="77777777" w:rsidR="00926436" w:rsidRDefault="00926436">
      <w:pPr>
        <w:pStyle w:val="CommentText"/>
      </w:pPr>
      <w:r>
        <w:rPr>
          <w:rStyle w:val="CommentReference"/>
        </w:rPr>
        <w:annotationRef/>
      </w:r>
      <w:r>
        <w:t>Interesting choice? Is this finalized with your team members or just an idea at this point?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6F5BEF" w14:textId="77777777" w:rsidR="00926436" w:rsidRDefault="00926436" w:rsidP="00231325">
      <w:r>
        <w:separator/>
      </w:r>
    </w:p>
  </w:endnote>
  <w:endnote w:type="continuationSeparator" w:id="0">
    <w:p w14:paraId="0B39AC0E" w14:textId="77777777" w:rsidR="00926436" w:rsidRDefault="00926436" w:rsidP="00231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dobe Caslon Pro">
    <w:altName w:val="Didot"/>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3C570C" w14:textId="77777777" w:rsidR="00926436" w:rsidRDefault="00926436" w:rsidP="00231325">
      <w:r>
        <w:separator/>
      </w:r>
    </w:p>
  </w:footnote>
  <w:footnote w:type="continuationSeparator" w:id="0">
    <w:p w14:paraId="135924BC" w14:textId="77777777" w:rsidR="00926436" w:rsidRDefault="00926436" w:rsidP="002313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FEC"/>
    <w:rsid w:val="00040C70"/>
    <w:rsid w:val="0004377F"/>
    <w:rsid w:val="000B353C"/>
    <w:rsid w:val="001356DA"/>
    <w:rsid w:val="00135EB3"/>
    <w:rsid w:val="001871C8"/>
    <w:rsid w:val="00195115"/>
    <w:rsid w:val="001A5582"/>
    <w:rsid w:val="001D6BCB"/>
    <w:rsid w:val="0020144E"/>
    <w:rsid w:val="00202F1B"/>
    <w:rsid w:val="00231325"/>
    <w:rsid w:val="002D3BFB"/>
    <w:rsid w:val="002D3CDD"/>
    <w:rsid w:val="002D447E"/>
    <w:rsid w:val="002F308B"/>
    <w:rsid w:val="00300DD0"/>
    <w:rsid w:val="00310531"/>
    <w:rsid w:val="00326CAB"/>
    <w:rsid w:val="003C0223"/>
    <w:rsid w:val="00415A49"/>
    <w:rsid w:val="00496900"/>
    <w:rsid w:val="00524EDC"/>
    <w:rsid w:val="00554301"/>
    <w:rsid w:val="00575716"/>
    <w:rsid w:val="00582CC6"/>
    <w:rsid w:val="00592E0E"/>
    <w:rsid w:val="005C0E99"/>
    <w:rsid w:val="005F0251"/>
    <w:rsid w:val="00625303"/>
    <w:rsid w:val="00636140"/>
    <w:rsid w:val="00655179"/>
    <w:rsid w:val="006D519E"/>
    <w:rsid w:val="00754702"/>
    <w:rsid w:val="00755C6D"/>
    <w:rsid w:val="007B3798"/>
    <w:rsid w:val="007D2AF0"/>
    <w:rsid w:val="007F321D"/>
    <w:rsid w:val="00800757"/>
    <w:rsid w:val="00857BEA"/>
    <w:rsid w:val="00875D85"/>
    <w:rsid w:val="00894A88"/>
    <w:rsid w:val="008D0194"/>
    <w:rsid w:val="00926436"/>
    <w:rsid w:val="009B2739"/>
    <w:rsid w:val="009F3C33"/>
    <w:rsid w:val="00A06ED8"/>
    <w:rsid w:val="00A23811"/>
    <w:rsid w:val="00A57E07"/>
    <w:rsid w:val="00AC13B9"/>
    <w:rsid w:val="00B1685D"/>
    <w:rsid w:val="00B35783"/>
    <w:rsid w:val="00B459C4"/>
    <w:rsid w:val="00B84358"/>
    <w:rsid w:val="00B87464"/>
    <w:rsid w:val="00C31AF5"/>
    <w:rsid w:val="00C7423F"/>
    <w:rsid w:val="00C74339"/>
    <w:rsid w:val="00CE26DF"/>
    <w:rsid w:val="00D41B79"/>
    <w:rsid w:val="00DE43C1"/>
    <w:rsid w:val="00E12BCC"/>
    <w:rsid w:val="00E61095"/>
    <w:rsid w:val="00E92E31"/>
    <w:rsid w:val="00E95C4A"/>
    <w:rsid w:val="00EA6B94"/>
    <w:rsid w:val="00EC296D"/>
    <w:rsid w:val="00ED7FEC"/>
    <w:rsid w:val="00EF03D9"/>
    <w:rsid w:val="00F13769"/>
    <w:rsid w:val="00F626DC"/>
    <w:rsid w:val="00F76E8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4E28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325"/>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rsid w:val="00231325"/>
    <w:rPr>
      <w:sz w:val="18"/>
      <w:szCs w:val="18"/>
    </w:rPr>
  </w:style>
  <w:style w:type="paragraph" w:styleId="Footer">
    <w:name w:val="footer"/>
    <w:basedOn w:val="Normal"/>
    <w:link w:val="FooterChar"/>
    <w:uiPriority w:val="99"/>
    <w:unhideWhenUsed/>
    <w:rsid w:val="00231325"/>
    <w:pPr>
      <w:tabs>
        <w:tab w:val="center" w:pos="4320"/>
        <w:tab w:val="right" w:pos="8640"/>
      </w:tabs>
      <w:snapToGrid w:val="0"/>
      <w:jc w:val="left"/>
    </w:pPr>
    <w:rPr>
      <w:sz w:val="18"/>
      <w:szCs w:val="18"/>
    </w:rPr>
  </w:style>
  <w:style w:type="character" w:customStyle="1" w:styleId="FooterChar">
    <w:name w:val="Footer Char"/>
    <w:basedOn w:val="DefaultParagraphFont"/>
    <w:link w:val="Footer"/>
    <w:uiPriority w:val="99"/>
    <w:rsid w:val="00231325"/>
    <w:rPr>
      <w:sz w:val="18"/>
      <w:szCs w:val="18"/>
    </w:rPr>
  </w:style>
  <w:style w:type="character" w:styleId="Hyperlink">
    <w:name w:val="Hyperlink"/>
    <w:basedOn w:val="DefaultParagraphFont"/>
    <w:uiPriority w:val="99"/>
    <w:unhideWhenUsed/>
    <w:rsid w:val="009F3C33"/>
    <w:rPr>
      <w:color w:val="0563C1" w:themeColor="hyperlink"/>
      <w:u w:val="single"/>
    </w:rPr>
  </w:style>
  <w:style w:type="character" w:styleId="FollowedHyperlink">
    <w:name w:val="FollowedHyperlink"/>
    <w:basedOn w:val="DefaultParagraphFont"/>
    <w:uiPriority w:val="99"/>
    <w:semiHidden/>
    <w:unhideWhenUsed/>
    <w:rsid w:val="007D2AF0"/>
    <w:rPr>
      <w:color w:val="954F72" w:themeColor="followedHyperlink"/>
      <w:u w:val="single"/>
    </w:rPr>
  </w:style>
  <w:style w:type="character" w:styleId="CommentReference">
    <w:name w:val="annotation reference"/>
    <w:basedOn w:val="DefaultParagraphFont"/>
    <w:uiPriority w:val="99"/>
    <w:semiHidden/>
    <w:unhideWhenUsed/>
    <w:rsid w:val="005F0251"/>
    <w:rPr>
      <w:sz w:val="18"/>
      <w:szCs w:val="18"/>
    </w:rPr>
  </w:style>
  <w:style w:type="paragraph" w:styleId="CommentText">
    <w:name w:val="annotation text"/>
    <w:basedOn w:val="Normal"/>
    <w:link w:val="CommentTextChar"/>
    <w:uiPriority w:val="99"/>
    <w:semiHidden/>
    <w:unhideWhenUsed/>
    <w:rsid w:val="005F0251"/>
    <w:rPr>
      <w:sz w:val="24"/>
      <w:szCs w:val="24"/>
    </w:rPr>
  </w:style>
  <w:style w:type="character" w:customStyle="1" w:styleId="CommentTextChar">
    <w:name w:val="Comment Text Char"/>
    <w:basedOn w:val="DefaultParagraphFont"/>
    <w:link w:val="CommentText"/>
    <w:uiPriority w:val="99"/>
    <w:semiHidden/>
    <w:rsid w:val="005F0251"/>
    <w:rPr>
      <w:sz w:val="24"/>
      <w:szCs w:val="24"/>
    </w:rPr>
  </w:style>
  <w:style w:type="paragraph" w:styleId="CommentSubject">
    <w:name w:val="annotation subject"/>
    <w:basedOn w:val="CommentText"/>
    <w:next w:val="CommentText"/>
    <w:link w:val="CommentSubjectChar"/>
    <w:uiPriority w:val="99"/>
    <w:semiHidden/>
    <w:unhideWhenUsed/>
    <w:rsid w:val="005F0251"/>
    <w:rPr>
      <w:b/>
      <w:bCs/>
      <w:sz w:val="20"/>
      <w:szCs w:val="20"/>
    </w:rPr>
  </w:style>
  <w:style w:type="character" w:customStyle="1" w:styleId="CommentSubjectChar">
    <w:name w:val="Comment Subject Char"/>
    <w:basedOn w:val="CommentTextChar"/>
    <w:link w:val="CommentSubject"/>
    <w:uiPriority w:val="99"/>
    <w:semiHidden/>
    <w:rsid w:val="005F0251"/>
    <w:rPr>
      <w:b/>
      <w:bCs/>
      <w:sz w:val="20"/>
      <w:szCs w:val="20"/>
    </w:rPr>
  </w:style>
  <w:style w:type="paragraph" w:styleId="BalloonText">
    <w:name w:val="Balloon Text"/>
    <w:basedOn w:val="Normal"/>
    <w:link w:val="BalloonTextChar"/>
    <w:uiPriority w:val="99"/>
    <w:semiHidden/>
    <w:unhideWhenUsed/>
    <w:rsid w:val="005F02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025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325"/>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rsid w:val="00231325"/>
    <w:rPr>
      <w:sz w:val="18"/>
      <w:szCs w:val="18"/>
    </w:rPr>
  </w:style>
  <w:style w:type="paragraph" w:styleId="Footer">
    <w:name w:val="footer"/>
    <w:basedOn w:val="Normal"/>
    <w:link w:val="FooterChar"/>
    <w:uiPriority w:val="99"/>
    <w:unhideWhenUsed/>
    <w:rsid w:val="00231325"/>
    <w:pPr>
      <w:tabs>
        <w:tab w:val="center" w:pos="4320"/>
        <w:tab w:val="right" w:pos="8640"/>
      </w:tabs>
      <w:snapToGrid w:val="0"/>
      <w:jc w:val="left"/>
    </w:pPr>
    <w:rPr>
      <w:sz w:val="18"/>
      <w:szCs w:val="18"/>
    </w:rPr>
  </w:style>
  <w:style w:type="character" w:customStyle="1" w:styleId="FooterChar">
    <w:name w:val="Footer Char"/>
    <w:basedOn w:val="DefaultParagraphFont"/>
    <w:link w:val="Footer"/>
    <w:uiPriority w:val="99"/>
    <w:rsid w:val="00231325"/>
    <w:rPr>
      <w:sz w:val="18"/>
      <w:szCs w:val="18"/>
    </w:rPr>
  </w:style>
  <w:style w:type="character" w:styleId="Hyperlink">
    <w:name w:val="Hyperlink"/>
    <w:basedOn w:val="DefaultParagraphFont"/>
    <w:uiPriority w:val="99"/>
    <w:unhideWhenUsed/>
    <w:rsid w:val="009F3C33"/>
    <w:rPr>
      <w:color w:val="0563C1" w:themeColor="hyperlink"/>
      <w:u w:val="single"/>
    </w:rPr>
  </w:style>
  <w:style w:type="character" w:styleId="FollowedHyperlink">
    <w:name w:val="FollowedHyperlink"/>
    <w:basedOn w:val="DefaultParagraphFont"/>
    <w:uiPriority w:val="99"/>
    <w:semiHidden/>
    <w:unhideWhenUsed/>
    <w:rsid w:val="007D2AF0"/>
    <w:rPr>
      <w:color w:val="954F72" w:themeColor="followedHyperlink"/>
      <w:u w:val="single"/>
    </w:rPr>
  </w:style>
  <w:style w:type="character" w:styleId="CommentReference">
    <w:name w:val="annotation reference"/>
    <w:basedOn w:val="DefaultParagraphFont"/>
    <w:uiPriority w:val="99"/>
    <w:semiHidden/>
    <w:unhideWhenUsed/>
    <w:rsid w:val="005F0251"/>
    <w:rPr>
      <w:sz w:val="18"/>
      <w:szCs w:val="18"/>
    </w:rPr>
  </w:style>
  <w:style w:type="paragraph" w:styleId="CommentText">
    <w:name w:val="annotation text"/>
    <w:basedOn w:val="Normal"/>
    <w:link w:val="CommentTextChar"/>
    <w:uiPriority w:val="99"/>
    <w:semiHidden/>
    <w:unhideWhenUsed/>
    <w:rsid w:val="005F0251"/>
    <w:rPr>
      <w:sz w:val="24"/>
      <w:szCs w:val="24"/>
    </w:rPr>
  </w:style>
  <w:style w:type="character" w:customStyle="1" w:styleId="CommentTextChar">
    <w:name w:val="Comment Text Char"/>
    <w:basedOn w:val="DefaultParagraphFont"/>
    <w:link w:val="CommentText"/>
    <w:uiPriority w:val="99"/>
    <w:semiHidden/>
    <w:rsid w:val="005F0251"/>
    <w:rPr>
      <w:sz w:val="24"/>
      <w:szCs w:val="24"/>
    </w:rPr>
  </w:style>
  <w:style w:type="paragraph" w:styleId="CommentSubject">
    <w:name w:val="annotation subject"/>
    <w:basedOn w:val="CommentText"/>
    <w:next w:val="CommentText"/>
    <w:link w:val="CommentSubjectChar"/>
    <w:uiPriority w:val="99"/>
    <w:semiHidden/>
    <w:unhideWhenUsed/>
    <w:rsid w:val="005F0251"/>
    <w:rPr>
      <w:b/>
      <w:bCs/>
      <w:sz w:val="20"/>
      <w:szCs w:val="20"/>
    </w:rPr>
  </w:style>
  <w:style w:type="character" w:customStyle="1" w:styleId="CommentSubjectChar">
    <w:name w:val="Comment Subject Char"/>
    <w:basedOn w:val="CommentTextChar"/>
    <w:link w:val="CommentSubject"/>
    <w:uiPriority w:val="99"/>
    <w:semiHidden/>
    <w:rsid w:val="005F0251"/>
    <w:rPr>
      <w:b/>
      <w:bCs/>
      <w:sz w:val="20"/>
      <w:szCs w:val="20"/>
    </w:rPr>
  </w:style>
  <w:style w:type="paragraph" w:styleId="BalloonText">
    <w:name w:val="Balloon Text"/>
    <w:basedOn w:val="Normal"/>
    <w:link w:val="BalloonTextChar"/>
    <w:uiPriority w:val="99"/>
    <w:semiHidden/>
    <w:unhideWhenUsed/>
    <w:rsid w:val="005F02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025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029811">
      <w:bodyDiv w:val="1"/>
      <w:marLeft w:val="0"/>
      <w:marRight w:val="0"/>
      <w:marTop w:val="0"/>
      <w:marBottom w:val="0"/>
      <w:divBdr>
        <w:top w:val="none" w:sz="0" w:space="0" w:color="auto"/>
        <w:left w:val="none" w:sz="0" w:space="0" w:color="auto"/>
        <w:bottom w:val="none" w:sz="0" w:space="0" w:color="auto"/>
        <w:right w:val="none" w:sz="0" w:space="0" w:color="auto"/>
      </w:divBdr>
    </w:div>
    <w:div w:id="1858419458">
      <w:bodyDiv w:val="1"/>
      <w:marLeft w:val="0"/>
      <w:marRight w:val="0"/>
      <w:marTop w:val="0"/>
      <w:marBottom w:val="0"/>
      <w:divBdr>
        <w:top w:val="none" w:sz="0" w:space="0" w:color="auto"/>
        <w:left w:val="none" w:sz="0" w:space="0" w:color="auto"/>
        <w:bottom w:val="none" w:sz="0" w:space="0" w:color="auto"/>
        <w:right w:val="none" w:sz="0" w:space="0" w:color="auto"/>
      </w:divBdr>
      <w:divsChild>
        <w:div w:id="541526910">
          <w:marLeft w:val="0"/>
          <w:marRight w:val="0"/>
          <w:marTop w:val="0"/>
          <w:marBottom w:val="0"/>
          <w:divBdr>
            <w:top w:val="none" w:sz="0" w:space="0" w:color="auto"/>
            <w:left w:val="none" w:sz="0" w:space="0" w:color="auto"/>
            <w:bottom w:val="none" w:sz="0" w:space="0" w:color="auto"/>
            <w:right w:val="none" w:sz="0" w:space="0" w:color="auto"/>
          </w:divBdr>
          <w:divsChild>
            <w:div w:id="622275849">
              <w:marLeft w:val="0"/>
              <w:marRight w:val="0"/>
              <w:marTop w:val="0"/>
              <w:marBottom w:val="0"/>
              <w:divBdr>
                <w:top w:val="none" w:sz="0" w:space="0" w:color="auto"/>
                <w:left w:val="none" w:sz="0" w:space="0" w:color="auto"/>
                <w:bottom w:val="none" w:sz="0" w:space="0" w:color="auto"/>
                <w:right w:val="none" w:sz="0" w:space="0" w:color="auto"/>
              </w:divBdr>
            </w:div>
            <w:div w:id="119060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uk.reuters.com/article/haiti-earthquake-anniversary-mentalhealt-idUKL6N0TZ43Y20150109?&amp;article_id=20083892642" TargetMode="External"/><Relationship Id="rId2" Type="http://schemas.openxmlformats.org/officeDocument/2006/relationships/hyperlink" Target="http://healthydebate.ca/personal-health-navigator/wait-psychiatrist-in-canada" TargetMode="External"/></Relationship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oleObject" Target="embeddings/Microsoft_Excel_97_-_2004_Worksheet1.xls"/><Relationship Id="rId13" Type="http://schemas.openxmlformats.org/officeDocument/2006/relationships/hyperlink" Target="http://www.metanoia.org/imhs/history.ht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http://www.metanoia.org/imhs/history.htm" TargetMode="External"/><Relationship Id="rId9" Type="http://schemas.openxmlformats.org/officeDocument/2006/relationships/image" Target="media/image1.emf"/><Relationship Id="rId10"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1598</TotalTime>
  <Pages>11</Pages>
  <Words>2829</Words>
  <Characters>16128</Characters>
  <Application>Microsoft Macintosh Word</Application>
  <DocSecurity>0</DocSecurity>
  <Lines>134</Lines>
  <Paragraphs>37</Paragraphs>
  <ScaleCrop>false</ScaleCrop>
  <Company/>
  <LinksUpToDate>false</LinksUpToDate>
  <CharactersWithSpaces>18920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Gypsy</dc:creator>
  <cp:keywords/>
  <dc:description/>
  <cp:lastModifiedBy>ILONA POSNER</cp:lastModifiedBy>
  <cp:revision>12</cp:revision>
  <dcterms:created xsi:type="dcterms:W3CDTF">2016-07-05T16:16:00Z</dcterms:created>
  <dcterms:modified xsi:type="dcterms:W3CDTF">2016-07-15T04:04:00Z</dcterms:modified>
</cp:coreProperties>
</file>